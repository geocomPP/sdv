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3121" w14:textId="77777777" w:rsidR="00CF4F5B" w:rsidRPr="009F43DA" w:rsidRDefault="00ED3546" w:rsidP="00ED3546">
      <w:pPr>
        <w:jc w:val="center"/>
        <w:rPr>
          <w:rFonts w:ascii="Times" w:eastAsia="Times New Roman" w:hAnsi="Times" w:cs="Times New Roman"/>
          <w:b/>
          <w:sz w:val="20"/>
          <w:szCs w:val="20"/>
          <w:lang w:val="en-GB"/>
          <w:rPrChange w:id="0" w:author="Robin Lovelace" w:date="2014-05-01T20:37:00Z">
            <w:rPr>
              <w:rFonts w:ascii="Times" w:eastAsia="Times New Roman" w:hAnsi="Times" w:cs="Times New Roman"/>
              <w:sz w:val="20"/>
              <w:szCs w:val="20"/>
              <w:lang w:val="en-GB"/>
            </w:rPr>
          </w:rPrChange>
        </w:rPr>
      </w:pPr>
      <w:r w:rsidRPr="009F43DA">
        <w:rPr>
          <w:rFonts w:ascii="Times" w:eastAsia="Times New Roman" w:hAnsi="Times" w:cs="Times New Roman"/>
          <w:b/>
          <w:sz w:val="20"/>
          <w:szCs w:val="20"/>
          <w:lang w:val="en-GB"/>
          <w:rPrChange w:id="1" w:author="Robin Lovelace" w:date="2014-05-01T20:37:00Z">
            <w:rPr>
              <w:rFonts w:ascii="Times" w:eastAsia="Times New Roman" w:hAnsi="Times" w:cs="Times New Roman"/>
              <w:sz w:val="20"/>
              <w:szCs w:val="20"/>
              <w:lang w:val="en-GB"/>
            </w:rPr>
          </w:rPrChange>
        </w:rPr>
        <w:t>Spatial Data visualisation with R: Response to Reviews</w:t>
      </w:r>
    </w:p>
    <w:p w14:paraId="49B0AC9C" w14:textId="77777777" w:rsidR="00ED3546" w:rsidRDefault="00ED3546" w:rsidP="00ED3546">
      <w:pPr>
        <w:jc w:val="center"/>
        <w:rPr>
          <w:rFonts w:ascii="Times" w:eastAsia="Times New Roman" w:hAnsi="Times" w:cs="Times New Roman"/>
          <w:sz w:val="20"/>
          <w:szCs w:val="20"/>
          <w:lang w:val="en-GB"/>
        </w:rPr>
      </w:pPr>
    </w:p>
    <w:p w14:paraId="19DAAC8C" w14:textId="77777777" w:rsidR="00ED3546" w:rsidRPr="00ED3546" w:rsidRDefault="00ED3546" w:rsidP="00ED3546">
      <w:pPr>
        <w:rPr>
          <w:rFonts w:ascii="Times" w:eastAsia="Times New Roman" w:hAnsi="Times" w:cs="Times New Roman"/>
          <w:color w:val="FF6600"/>
          <w:sz w:val="20"/>
          <w:szCs w:val="20"/>
          <w:lang w:val="en-GB"/>
        </w:rPr>
      </w:pPr>
      <w:r w:rsidRPr="00ED3546">
        <w:rPr>
          <w:rFonts w:ascii="Times" w:eastAsia="Times New Roman" w:hAnsi="Times" w:cs="Times New Roman"/>
          <w:color w:val="FF6600"/>
          <w:sz w:val="20"/>
          <w:szCs w:val="20"/>
          <w:lang w:val="en-GB"/>
        </w:rPr>
        <w:t>We</w:t>
      </w:r>
      <w:r>
        <w:rPr>
          <w:rFonts w:ascii="Times" w:eastAsia="Times New Roman" w:hAnsi="Times" w:cs="Times New Roman"/>
          <w:color w:val="FF6600"/>
          <w:sz w:val="20"/>
          <w:szCs w:val="20"/>
          <w:lang w:val="en-GB"/>
        </w:rPr>
        <w:t xml:space="preserve"> are extremely grateful for the detailed comments and edits provided for our chapter. We take each comment below in turn and explain how they have been addressed and hope that the resulting improvements are sufficient to meet the high standards required of the book.</w:t>
      </w:r>
    </w:p>
    <w:p w14:paraId="751A4276" w14:textId="77777777" w:rsidR="00ED3546" w:rsidRPr="00CF4F5B" w:rsidRDefault="00ED3546" w:rsidP="00ED3546">
      <w:pPr>
        <w:jc w:val="center"/>
        <w:rPr>
          <w:rFonts w:ascii="Times" w:eastAsia="Times New Roman" w:hAnsi="Times" w:cs="Times New Roman"/>
          <w:sz w:val="20"/>
          <w:szCs w:val="20"/>
          <w:lang w:val="en-GB"/>
        </w:rPr>
      </w:pPr>
    </w:p>
    <w:p w14:paraId="0B748D46" w14:textId="28DE3391" w:rsidR="00ED3546"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 xml:space="preserve">Many thanks for the chapter, this is an important one. Although there is merit in </w:t>
      </w:r>
      <w:del w:id="2" w:author="Robin Lovelace" w:date="2014-05-01T13:43:00Z">
        <w:r w:rsidRPr="00CF4F5B" w:rsidDel="006B66A1">
          <w:rPr>
            <w:rFonts w:ascii="Times" w:eastAsia="Times New Roman" w:hAnsi="Times" w:cs="Times New Roman"/>
            <w:sz w:val="20"/>
            <w:szCs w:val="20"/>
            <w:lang w:val="en-GB"/>
          </w:rPr>
          <w:delText>the  chapter</w:delText>
        </w:r>
      </w:del>
      <w:ins w:id="3" w:author="Robin Lovelace" w:date="2014-05-01T13:43:00Z">
        <w:r w:rsidR="006B66A1" w:rsidRPr="00CF4F5B">
          <w:rPr>
            <w:rFonts w:ascii="Times" w:eastAsia="Times New Roman" w:hAnsi="Times" w:cs="Times New Roman"/>
            <w:sz w:val="20"/>
            <w:szCs w:val="20"/>
            <w:lang w:val="en-GB"/>
          </w:rPr>
          <w:t>the chapter</w:t>
        </w:r>
      </w:ins>
      <w:r w:rsidRPr="00CF4F5B">
        <w:rPr>
          <w:rFonts w:ascii="Times" w:eastAsia="Times New Roman" w:hAnsi="Times" w:cs="Times New Roman"/>
          <w:sz w:val="20"/>
          <w:szCs w:val="20"/>
          <w:lang w:val="en-GB"/>
        </w:rPr>
        <w:t xml:space="preserve"> as presented there are a few mainly stylistic problems. Most critical is that chapter has more of a tutorial feel (structure and language) which will place it out of balance with the other chapters in the book. These have typically provided some introductory material to an area, and then presented this in the context of a research application. Supporting materials (such as code) are available externally, but not within the text itself, or if they are, these are more limited than presented here. This chapter is however a little different, so on balance we think some aspect of this can be retained - however, as detailed in the list of comments that follow, we think it best if you collapse these code blocks as much as possible. </w:t>
      </w:r>
    </w:p>
    <w:p w14:paraId="115C7932" w14:textId="77777777" w:rsidR="00ED3546" w:rsidRDefault="00ED3546" w:rsidP="00CF4F5B">
      <w:pPr>
        <w:rPr>
          <w:rFonts w:ascii="Times" w:eastAsia="Times New Roman" w:hAnsi="Times" w:cs="Times New Roman"/>
          <w:sz w:val="20"/>
          <w:szCs w:val="20"/>
          <w:lang w:val="en-GB"/>
        </w:rPr>
      </w:pPr>
    </w:p>
    <w:p w14:paraId="23A22093" w14:textId="3BDEB099" w:rsidR="00ED3546" w:rsidRPr="00ED3546" w:rsidRDefault="00ED3546" w:rsidP="00CF4F5B">
      <w:pPr>
        <w:rPr>
          <w:rFonts w:ascii="Times" w:eastAsia="Times New Roman" w:hAnsi="Times" w:cs="Times New Roman"/>
          <w:color w:val="FF6600"/>
          <w:sz w:val="20"/>
          <w:szCs w:val="20"/>
          <w:lang w:val="en-GB"/>
        </w:rPr>
      </w:pPr>
      <w:r w:rsidRPr="00ED3546">
        <w:rPr>
          <w:rFonts w:ascii="Times" w:eastAsia="Times New Roman" w:hAnsi="Times" w:cs="Times New Roman"/>
          <w:color w:val="FF6600"/>
          <w:sz w:val="20"/>
          <w:szCs w:val="20"/>
          <w:lang w:val="en-GB"/>
        </w:rPr>
        <w:t xml:space="preserve">Thanks for this. Given the suggested </w:t>
      </w:r>
      <w:r>
        <w:rPr>
          <w:rFonts w:ascii="Times" w:eastAsia="Times New Roman" w:hAnsi="Times" w:cs="Times New Roman"/>
          <w:color w:val="FF6600"/>
          <w:sz w:val="20"/>
          <w:szCs w:val="20"/>
          <w:lang w:val="en-GB"/>
        </w:rPr>
        <w:t>topic of the chapter it was challenging to get the right balance between code and prose. On reflection we agree that there was too much of the former and not enough of the latter. In essence we were seeking to provide a solid introduction to R given the applied nature of the text in the hope that it equips readers</w:t>
      </w:r>
      <w:ins w:id="4" w:author="Robin Lovelace" w:date="2014-05-01T13:49:00Z">
        <w:r w:rsidR="006B66A1">
          <w:rPr>
            <w:rFonts w:ascii="Times" w:eastAsia="Times New Roman" w:hAnsi="Times" w:cs="Times New Roman"/>
            <w:color w:val="FF6600"/>
            <w:sz w:val="20"/>
            <w:szCs w:val="20"/>
            <w:lang w:val="en-GB"/>
          </w:rPr>
          <w:t xml:space="preserve"> with the skills needed</w:t>
        </w:r>
      </w:ins>
      <w:r>
        <w:rPr>
          <w:rFonts w:ascii="Times" w:eastAsia="Times New Roman" w:hAnsi="Times" w:cs="Times New Roman"/>
          <w:color w:val="FF6600"/>
          <w:sz w:val="20"/>
          <w:szCs w:val="20"/>
          <w:lang w:val="en-GB"/>
        </w:rPr>
        <w:t xml:space="preserve"> to tackle the undoubtedly more challenging concepts discussed later in the book. We think we have preserved this whilst tightening up the code</w:t>
      </w:r>
      <w:ins w:id="5" w:author="Robin Lovelace" w:date="2014-05-01T13:49:00Z">
        <w:r w:rsidR="006B66A1">
          <w:rPr>
            <w:rFonts w:ascii="Times" w:eastAsia="Times New Roman" w:hAnsi="Times" w:cs="Times New Roman"/>
            <w:color w:val="FF6600"/>
            <w:sz w:val="20"/>
            <w:szCs w:val="20"/>
            <w:lang w:val="en-GB"/>
          </w:rPr>
          <w:t>,</w:t>
        </w:r>
      </w:ins>
      <w:del w:id="6" w:author="Robin Lovelace" w:date="2014-05-01T13:49:00Z">
        <w:r w:rsidDel="006B66A1">
          <w:rPr>
            <w:rFonts w:ascii="Times" w:eastAsia="Times New Roman" w:hAnsi="Times" w:cs="Times New Roman"/>
            <w:color w:val="FF6600"/>
            <w:sz w:val="20"/>
            <w:szCs w:val="20"/>
            <w:lang w:val="en-GB"/>
          </w:rPr>
          <w:delText xml:space="preserve"> and</w:delText>
        </w:r>
      </w:del>
      <w:r>
        <w:rPr>
          <w:rFonts w:ascii="Times" w:eastAsia="Times New Roman" w:hAnsi="Times" w:cs="Times New Roman"/>
          <w:color w:val="FF6600"/>
          <w:sz w:val="20"/>
          <w:szCs w:val="20"/>
          <w:lang w:val="en-GB"/>
        </w:rPr>
        <w:t xml:space="preserve"> offering more context</w:t>
      </w:r>
      <w:ins w:id="7" w:author="Robin Lovelace" w:date="2014-05-01T13:49:00Z">
        <w:r w:rsidR="006B66A1">
          <w:rPr>
            <w:rFonts w:ascii="Times" w:eastAsia="Times New Roman" w:hAnsi="Times" w:cs="Times New Roman"/>
            <w:color w:val="FF6600"/>
            <w:sz w:val="20"/>
            <w:szCs w:val="20"/>
            <w:lang w:val="en-GB"/>
          </w:rPr>
          <w:t xml:space="preserve"> and reducing the figure count from </w:t>
        </w:r>
      </w:ins>
      <w:ins w:id="8" w:author="Robin Lovelace" w:date="2014-05-01T13:51:00Z">
        <w:r w:rsidR="006B66A1">
          <w:rPr>
            <w:rFonts w:ascii="Times" w:eastAsia="Times New Roman" w:hAnsi="Times" w:cs="Times New Roman"/>
            <w:color w:val="FF6600"/>
            <w:sz w:val="20"/>
            <w:szCs w:val="20"/>
            <w:lang w:val="en-GB"/>
          </w:rPr>
          <w:t>14 to 10</w:t>
        </w:r>
      </w:ins>
      <w:r>
        <w:rPr>
          <w:rFonts w:ascii="Times" w:eastAsia="Times New Roman" w:hAnsi="Times" w:cs="Times New Roman"/>
          <w:color w:val="FF6600"/>
          <w:sz w:val="20"/>
          <w:szCs w:val="20"/>
          <w:lang w:val="en-GB"/>
        </w:rPr>
        <w:t>.</w:t>
      </w:r>
    </w:p>
    <w:p w14:paraId="1DC85DBA" w14:textId="77777777" w:rsidR="00ED3546" w:rsidRDefault="00ED3546" w:rsidP="00CF4F5B">
      <w:pPr>
        <w:rPr>
          <w:rFonts w:ascii="Times" w:eastAsia="Times New Roman" w:hAnsi="Times" w:cs="Times New Roman"/>
          <w:sz w:val="20"/>
          <w:szCs w:val="20"/>
          <w:lang w:val="en-GB"/>
        </w:rPr>
      </w:pPr>
    </w:p>
    <w:p w14:paraId="2AC0767F" w14:textId="77777777" w:rsidR="00ED3546" w:rsidRDefault="00ED3546" w:rsidP="00CF4F5B">
      <w:pPr>
        <w:rPr>
          <w:rFonts w:ascii="Times" w:eastAsia="Times New Roman" w:hAnsi="Times" w:cs="Times New Roman"/>
          <w:sz w:val="20"/>
          <w:szCs w:val="20"/>
          <w:lang w:val="en-GB"/>
        </w:rPr>
      </w:pPr>
    </w:p>
    <w:p w14:paraId="348EBC61" w14:textId="77777777" w:rsidR="00ED3546"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 xml:space="preserve">More generally, we did wonder if it might be better to have a chapter that also includes some of those other methods of visualising spatial data - for example, considering ggplot versus base, or just base for simplicity? </w:t>
      </w:r>
    </w:p>
    <w:p w14:paraId="62DDB1B3" w14:textId="77777777" w:rsidR="00ED3546" w:rsidRDefault="00ED3546" w:rsidP="00CF4F5B">
      <w:pPr>
        <w:rPr>
          <w:rFonts w:ascii="Times" w:eastAsia="Times New Roman" w:hAnsi="Times" w:cs="Times New Roman"/>
          <w:sz w:val="20"/>
          <w:szCs w:val="20"/>
          <w:lang w:val="en-GB"/>
        </w:rPr>
      </w:pPr>
    </w:p>
    <w:p w14:paraId="6DF6FF69" w14:textId="3E4846BC" w:rsidR="00ED3546" w:rsidRPr="00ED3546" w:rsidRDefault="00ED3546" w:rsidP="00CF4F5B">
      <w:pPr>
        <w:rPr>
          <w:rFonts w:ascii="Times" w:eastAsia="Times New Roman" w:hAnsi="Times" w:cs="Times New Roman"/>
          <w:color w:val="FF6600"/>
          <w:sz w:val="20"/>
          <w:szCs w:val="20"/>
          <w:lang w:val="en-GB"/>
        </w:rPr>
      </w:pPr>
      <w:r w:rsidRPr="00ED3546">
        <w:rPr>
          <w:rFonts w:ascii="Times" w:eastAsia="Times New Roman" w:hAnsi="Times" w:cs="Times New Roman"/>
          <w:color w:val="FF6600"/>
          <w:sz w:val="20"/>
          <w:szCs w:val="20"/>
          <w:lang w:val="en-GB"/>
        </w:rPr>
        <w:t xml:space="preserve">This is something </w:t>
      </w:r>
      <w:r>
        <w:rPr>
          <w:rFonts w:ascii="Times" w:eastAsia="Times New Roman" w:hAnsi="Times" w:cs="Times New Roman"/>
          <w:color w:val="FF6600"/>
          <w:sz w:val="20"/>
          <w:szCs w:val="20"/>
          <w:lang w:val="en-GB"/>
        </w:rPr>
        <w:t xml:space="preserve">we thought a lot about before starting the chapter and </w:t>
      </w:r>
      <w:r w:rsidR="006B1FEA">
        <w:rPr>
          <w:rFonts w:ascii="Times" w:eastAsia="Times New Roman" w:hAnsi="Times" w:cs="Times New Roman"/>
          <w:color w:val="FF6600"/>
          <w:sz w:val="20"/>
          <w:szCs w:val="20"/>
          <w:lang w:val="en-GB"/>
        </w:rPr>
        <w:t xml:space="preserve">still </w:t>
      </w:r>
      <w:r>
        <w:rPr>
          <w:rFonts w:ascii="Times" w:eastAsia="Times New Roman" w:hAnsi="Times" w:cs="Times New Roman"/>
          <w:color w:val="FF6600"/>
          <w:sz w:val="20"/>
          <w:szCs w:val="20"/>
          <w:lang w:val="en-GB"/>
        </w:rPr>
        <w:t xml:space="preserve">feel that ggplot is the best approach for this. Had a chapter been requested about spatial analysis rather than visualisation with R then the simplicity of base graphics would save space for other elements. We believe, however, that one of the biggest </w:t>
      </w:r>
      <w:del w:id="9" w:author="Robin Lovelace" w:date="2014-05-01T13:51:00Z">
        <w:r w:rsidDel="006B66A1">
          <w:rPr>
            <w:rFonts w:ascii="Times" w:eastAsia="Times New Roman" w:hAnsi="Times" w:cs="Times New Roman"/>
            <w:color w:val="FF6600"/>
            <w:sz w:val="20"/>
            <w:szCs w:val="20"/>
            <w:lang w:val="en-GB"/>
          </w:rPr>
          <w:delText>constraints on</w:delText>
        </w:r>
      </w:del>
      <w:ins w:id="10" w:author="Robin Lovelace" w:date="2014-05-01T13:51:00Z">
        <w:r w:rsidR="006B66A1">
          <w:rPr>
            <w:rFonts w:ascii="Times" w:eastAsia="Times New Roman" w:hAnsi="Times" w:cs="Times New Roman"/>
            <w:color w:val="FF6600"/>
            <w:sz w:val="20"/>
            <w:szCs w:val="20"/>
            <w:lang w:val="en-GB"/>
          </w:rPr>
          <w:t>barriers to</w:t>
        </w:r>
      </w:ins>
      <w:r>
        <w:rPr>
          <w:rFonts w:ascii="Times" w:eastAsia="Times New Roman" w:hAnsi="Times" w:cs="Times New Roman"/>
          <w:color w:val="FF6600"/>
          <w:sz w:val="20"/>
          <w:szCs w:val="20"/>
          <w:lang w:val="en-GB"/>
        </w:rPr>
        <w:t xml:space="preserve"> the widespread use of R graphics is the lack of</w:t>
      </w:r>
      <w:ins w:id="11" w:author="Robin Lovelace" w:date="2014-05-01T13:52:00Z">
        <w:r w:rsidR="006B66A1">
          <w:rPr>
            <w:rFonts w:ascii="Times" w:eastAsia="Times New Roman" w:hAnsi="Times" w:cs="Times New Roman"/>
            <w:color w:val="FF6600"/>
            <w:sz w:val="20"/>
            <w:szCs w:val="20"/>
            <w:lang w:val="en-GB"/>
          </w:rPr>
          <w:t xml:space="preserve"> sensible</w:t>
        </w:r>
      </w:ins>
      <w:r>
        <w:rPr>
          <w:rFonts w:ascii="Times" w:eastAsia="Times New Roman" w:hAnsi="Times" w:cs="Times New Roman"/>
          <w:color w:val="FF6600"/>
          <w:sz w:val="20"/>
          <w:szCs w:val="20"/>
          <w:lang w:val="en-GB"/>
        </w:rPr>
        <w:t xml:space="preserve"> built-in defaults </w:t>
      </w:r>
      <w:ins w:id="12" w:author="Robin Lovelace" w:date="2014-05-01T13:52:00Z">
        <w:r w:rsidR="006B66A1">
          <w:rPr>
            <w:rFonts w:ascii="Times" w:eastAsia="Times New Roman" w:hAnsi="Times" w:cs="Times New Roman"/>
            <w:color w:val="FF6600"/>
            <w:sz w:val="20"/>
            <w:szCs w:val="20"/>
            <w:lang w:val="en-GB"/>
          </w:rPr>
          <w:t xml:space="preserve">encouraging </w:t>
        </w:r>
      </w:ins>
      <w:del w:id="13" w:author="Robin Lovelace" w:date="2014-05-01T13:52:00Z">
        <w:r w:rsidDel="006B66A1">
          <w:rPr>
            <w:rFonts w:ascii="Times" w:eastAsia="Times New Roman" w:hAnsi="Times" w:cs="Times New Roman"/>
            <w:color w:val="FF6600"/>
            <w:sz w:val="20"/>
            <w:szCs w:val="20"/>
            <w:lang w:val="en-GB"/>
          </w:rPr>
          <w:delText xml:space="preserve">for </w:delText>
        </w:r>
      </w:del>
      <w:r>
        <w:rPr>
          <w:rFonts w:ascii="Times" w:eastAsia="Times New Roman" w:hAnsi="Times" w:cs="Times New Roman"/>
          <w:color w:val="FF6600"/>
          <w:sz w:val="20"/>
          <w:szCs w:val="20"/>
          <w:lang w:val="en-GB"/>
        </w:rPr>
        <w:t>best practice in terms of visualisation</w:t>
      </w:r>
      <w:ins w:id="14" w:author="Robin Lovelace" w:date="2014-05-01T13:52:00Z">
        <w:r w:rsidR="006B66A1">
          <w:rPr>
            <w:rFonts w:ascii="Times" w:eastAsia="Times New Roman" w:hAnsi="Times" w:cs="Times New Roman"/>
            <w:color w:val="FF6600"/>
            <w:sz w:val="20"/>
            <w:szCs w:val="20"/>
            <w:lang w:val="en-GB"/>
          </w:rPr>
          <w:t xml:space="preserve">. </w:t>
        </w:r>
      </w:ins>
      <w:del w:id="15" w:author="Robin Lovelace" w:date="2014-05-01T13:52:00Z">
        <w:r w:rsidDel="006B66A1">
          <w:rPr>
            <w:rFonts w:ascii="Times" w:eastAsia="Times New Roman" w:hAnsi="Times" w:cs="Times New Roman"/>
            <w:color w:val="FF6600"/>
            <w:sz w:val="20"/>
            <w:szCs w:val="20"/>
            <w:lang w:val="en-GB"/>
          </w:rPr>
          <w:delText xml:space="preserve"> and </w:delText>
        </w:r>
      </w:del>
      <w:ins w:id="16" w:author="Robin Lovelace" w:date="2014-05-01T13:52:00Z">
        <w:r w:rsidR="006B66A1">
          <w:rPr>
            <w:rFonts w:ascii="Times" w:eastAsia="Times New Roman" w:hAnsi="Times" w:cs="Times New Roman"/>
            <w:color w:val="FF6600"/>
            <w:sz w:val="20"/>
            <w:szCs w:val="20"/>
            <w:lang w:val="en-GB"/>
          </w:rPr>
          <w:t xml:space="preserve">Another advantage of ggplot2 for beginners is that the </w:t>
        </w:r>
      </w:ins>
      <w:del w:id="17" w:author="Robin Lovelace" w:date="2014-05-01T13:52:00Z">
        <w:r w:rsidDel="006B66A1">
          <w:rPr>
            <w:rFonts w:ascii="Times" w:eastAsia="Times New Roman" w:hAnsi="Times" w:cs="Times New Roman"/>
            <w:color w:val="FF6600"/>
            <w:sz w:val="20"/>
            <w:szCs w:val="20"/>
            <w:lang w:val="en-GB"/>
          </w:rPr>
          <w:delText>the more complicat</w:delText>
        </w:r>
      </w:del>
      <w:del w:id="18" w:author="Robin Lovelace" w:date="2014-05-01T13:53:00Z">
        <w:r w:rsidDel="006B66A1">
          <w:rPr>
            <w:rFonts w:ascii="Times" w:eastAsia="Times New Roman" w:hAnsi="Times" w:cs="Times New Roman"/>
            <w:color w:val="FF6600"/>
            <w:sz w:val="20"/>
            <w:szCs w:val="20"/>
            <w:lang w:val="en-GB"/>
          </w:rPr>
          <w:delText xml:space="preserve">ed </w:delText>
        </w:r>
      </w:del>
      <w:r>
        <w:rPr>
          <w:rFonts w:ascii="Times" w:eastAsia="Times New Roman" w:hAnsi="Times" w:cs="Times New Roman"/>
          <w:color w:val="FF6600"/>
          <w:sz w:val="20"/>
          <w:szCs w:val="20"/>
          <w:lang w:val="en-GB"/>
        </w:rPr>
        <w:t>code associated with layering and recolouring the plots etc.</w:t>
      </w:r>
      <w:ins w:id="19" w:author="Robin Lovelace" w:date="2014-05-01T13:53:00Z">
        <w:r w:rsidR="006B66A1">
          <w:rPr>
            <w:rFonts w:ascii="Times" w:eastAsia="Times New Roman" w:hAnsi="Times" w:cs="Times New Roman"/>
            <w:color w:val="FF6600"/>
            <w:sz w:val="20"/>
            <w:szCs w:val="20"/>
            <w:lang w:val="en-GB"/>
          </w:rPr>
          <w:t xml:space="preserve"> is more intuitive than with base graphics.</w:t>
        </w:r>
      </w:ins>
      <w:r>
        <w:rPr>
          <w:rFonts w:ascii="Times" w:eastAsia="Times New Roman" w:hAnsi="Times" w:cs="Times New Roman"/>
          <w:color w:val="FF6600"/>
          <w:sz w:val="20"/>
          <w:szCs w:val="20"/>
          <w:lang w:val="en-GB"/>
        </w:rPr>
        <w:t xml:space="preserve"> We also feel the final example – which is designed to enthuse students about the power of R to produce innovative publication-ready graphics – would not be straightforwardly possible with base and nor would the use of ggmap functions. </w:t>
      </w:r>
      <w:r w:rsidR="006B1FEA">
        <w:rPr>
          <w:rFonts w:ascii="Times" w:eastAsia="Times New Roman" w:hAnsi="Times" w:cs="Times New Roman"/>
          <w:color w:val="FF6600"/>
          <w:sz w:val="20"/>
          <w:szCs w:val="20"/>
          <w:lang w:val="en-GB"/>
        </w:rPr>
        <w:t>For these reasons we would prefer to continue to use ggplot2</w:t>
      </w:r>
      <w:ins w:id="20" w:author="Robin Lovelace" w:date="2014-05-01T13:56:00Z">
        <w:r w:rsidR="00E41B26">
          <w:rPr>
            <w:rFonts w:ascii="Times" w:eastAsia="Times New Roman" w:hAnsi="Times" w:cs="Times New Roman"/>
            <w:color w:val="FF6600"/>
            <w:sz w:val="20"/>
            <w:szCs w:val="20"/>
            <w:lang w:val="en-GB"/>
          </w:rPr>
          <w:t>. Based on the comment we have expanded the discussion of the pros and cons of each (</w:t>
        </w:r>
      </w:ins>
      <w:ins w:id="21" w:author="Robin Lovelace" w:date="2014-05-01T13:57:00Z">
        <w:r w:rsidR="00E41B26">
          <w:rPr>
            <w:rFonts w:ascii="Times" w:eastAsia="Times New Roman" w:hAnsi="Times" w:cs="Times New Roman"/>
            <w:color w:val="FF6600"/>
            <w:sz w:val="20"/>
            <w:szCs w:val="20"/>
            <w:lang w:val="en-GB"/>
          </w:rPr>
          <w:t xml:space="preserve">see the third paragraph of </w:t>
        </w:r>
      </w:ins>
      <w:ins w:id="22" w:author="Robin Lovelace" w:date="2014-05-01T13:58:00Z">
        <w:r w:rsidR="00E41B26">
          <w:rPr>
            <w:rFonts w:ascii="Times" w:eastAsia="Times New Roman" w:hAnsi="Times" w:cs="Times New Roman"/>
            <w:color w:val="FF6600"/>
            <w:sz w:val="20"/>
            <w:szCs w:val="20"/>
            <w:lang w:val="en-GB"/>
          </w:rPr>
          <w:t>the section “</w:t>
        </w:r>
        <w:r w:rsidR="00E41B26" w:rsidRPr="00E41B26">
          <w:rPr>
            <w:rFonts w:ascii="Times" w:eastAsia="Times New Roman" w:hAnsi="Times" w:cs="Times New Roman"/>
            <w:color w:val="FF6600"/>
            <w:sz w:val="20"/>
            <w:szCs w:val="20"/>
            <w:lang w:val="en-GB"/>
          </w:rPr>
          <w:t>Why R for spatial data visualisation?</w:t>
        </w:r>
        <w:r w:rsidR="00E41B26">
          <w:rPr>
            <w:rFonts w:ascii="Times" w:eastAsia="Times New Roman" w:hAnsi="Times" w:cs="Times New Roman"/>
            <w:color w:val="FF6600"/>
            <w:sz w:val="20"/>
            <w:szCs w:val="20"/>
            <w:lang w:val="en-GB"/>
          </w:rPr>
          <w:t>”) and encouraged users to try both.</w:t>
        </w:r>
      </w:ins>
      <w:del w:id="23" w:author="Robin Lovelace" w:date="2014-05-01T13:53:00Z">
        <w:r w:rsidR="006B1FEA" w:rsidDel="006B66A1">
          <w:rPr>
            <w:rFonts w:ascii="Times" w:eastAsia="Times New Roman" w:hAnsi="Times" w:cs="Times New Roman"/>
            <w:color w:val="FF6600"/>
            <w:sz w:val="20"/>
            <w:szCs w:val="20"/>
            <w:lang w:val="en-GB"/>
          </w:rPr>
          <w:delText>.</w:delText>
        </w:r>
      </w:del>
    </w:p>
    <w:p w14:paraId="37B141C0" w14:textId="77777777" w:rsidR="00ED3546" w:rsidRDefault="00ED3546" w:rsidP="00CF4F5B">
      <w:pPr>
        <w:rPr>
          <w:rFonts w:ascii="Times" w:eastAsia="Times New Roman" w:hAnsi="Times" w:cs="Times New Roman"/>
          <w:sz w:val="20"/>
          <w:szCs w:val="20"/>
          <w:lang w:val="en-GB"/>
        </w:rPr>
      </w:pPr>
    </w:p>
    <w:p w14:paraId="26343E17"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Some significant edits have been completed on the chapter being returned, in consideration of those further changes detailed, we would also request that the amendments we ha</w:t>
      </w:r>
      <w:r w:rsidR="00ED3546">
        <w:rPr>
          <w:rFonts w:ascii="Times" w:eastAsia="Times New Roman" w:hAnsi="Times" w:cs="Times New Roman"/>
          <w:sz w:val="20"/>
          <w:szCs w:val="20"/>
          <w:lang w:val="en-GB"/>
        </w:rPr>
        <w:t>ve made to the .tex be checked.</w:t>
      </w:r>
    </w:p>
    <w:p w14:paraId="3D3EBBF1" w14:textId="77777777" w:rsidR="00CF4F5B" w:rsidRDefault="00CF4F5B" w:rsidP="00CF4F5B">
      <w:pPr>
        <w:rPr>
          <w:rFonts w:ascii="Times" w:eastAsia="Times New Roman" w:hAnsi="Times" w:cs="Times New Roman"/>
          <w:sz w:val="20"/>
          <w:szCs w:val="20"/>
          <w:lang w:val="en-GB"/>
        </w:rPr>
      </w:pPr>
    </w:p>
    <w:p w14:paraId="2ABCE03F" w14:textId="234FB3C3" w:rsidR="00ED3546" w:rsidRPr="00ED3546" w:rsidRDefault="00ED3546" w:rsidP="00CF4F5B">
      <w:pPr>
        <w:rPr>
          <w:rFonts w:ascii="Times" w:eastAsia="Times New Roman" w:hAnsi="Times" w:cs="Times New Roman"/>
          <w:color w:val="FF6600"/>
          <w:sz w:val="20"/>
          <w:szCs w:val="20"/>
          <w:lang w:val="en-GB"/>
        </w:rPr>
      </w:pPr>
      <w:r w:rsidRPr="00ED3546">
        <w:rPr>
          <w:rFonts w:ascii="Times" w:eastAsia="Times New Roman" w:hAnsi="Times" w:cs="Times New Roman"/>
          <w:color w:val="FF6600"/>
          <w:sz w:val="20"/>
          <w:szCs w:val="20"/>
          <w:lang w:val="en-GB"/>
        </w:rPr>
        <w:t>Many thanks, we have reviewed these changes and edited the .tex accordingly.</w:t>
      </w:r>
      <w:r w:rsidR="0060247E">
        <w:rPr>
          <w:rFonts w:ascii="Times" w:eastAsia="Times New Roman" w:hAnsi="Times" w:cs="Times New Roman"/>
          <w:color w:val="FF6600"/>
          <w:sz w:val="20"/>
          <w:szCs w:val="20"/>
          <w:lang w:val="en-GB"/>
        </w:rPr>
        <w:t xml:space="preserve"> We have also added a supporting materials section at the end.</w:t>
      </w:r>
      <w:ins w:id="24" w:author="Robin Lovelace" w:date="2014-05-01T14:09:00Z">
        <w:r w:rsidR="009E5D7D">
          <w:rPr>
            <w:rFonts w:ascii="Times" w:eastAsia="Times New Roman" w:hAnsi="Times" w:cs="Times New Roman"/>
            <w:color w:val="FF6600"/>
            <w:sz w:val="20"/>
            <w:szCs w:val="20"/>
            <w:lang w:val="en-GB"/>
          </w:rPr>
          <w:t xml:space="preserve"> One change that we noticed and changed back to the original was an alteration to the opening quote by Gary Sherman: we cannot change a quote from a printed textbook.</w:t>
        </w:r>
      </w:ins>
    </w:p>
    <w:p w14:paraId="2AF3A69B" w14:textId="77777777" w:rsidR="00ED3546" w:rsidRPr="00CF4F5B" w:rsidRDefault="00ED3546" w:rsidP="00CF4F5B">
      <w:pPr>
        <w:rPr>
          <w:rFonts w:ascii="Times" w:eastAsia="Times New Roman" w:hAnsi="Times" w:cs="Times New Roman"/>
          <w:sz w:val="20"/>
          <w:szCs w:val="20"/>
          <w:lang w:val="en-GB"/>
        </w:rPr>
      </w:pPr>
    </w:p>
    <w:p w14:paraId="604B5A5A"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General comments…</w:t>
      </w:r>
    </w:p>
    <w:p w14:paraId="45D62AED" w14:textId="77777777" w:rsidR="00CF4F5B" w:rsidRPr="00CF4F5B" w:rsidRDefault="00CF4F5B" w:rsidP="00CF4F5B">
      <w:pPr>
        <w:rPr>
          <w:rFonts w:ascii="Times" w:eastAsia="Times New Roman" w:hAnsi="Times" w:cs="Times New Roman"/>
          <w:sz w:val="20"/>
          <w:szCs w:val="20"/>
          <w:lang w:val="en-GB"/>
        </w:rPr>
      </w:pPr>
    </w:p>
    <w:p w14:paraId="4439A615"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 Can we link the Introduction to Visualising Spatial Data in R from the book website?</w:t>
      </w:r>
    </w:p>
    <w:p w14:paraId="72A54140" w14:textId="77777777" w:rsidR="00CF4F5B" w:rsidRDefault="00CF4F5B" w:rsidP="00CF4F5B">
      <w:pPr>
        <w:rPr>
          <w:rFonts w:ascii="Times" w:eastAsia="Times New Roman" w:hAnsi="Times" w:cs="Times New Roman"/>
          <w:sz w:val="20"/>
          <w:szCs w:val="20"/>
          <w:lang w:val="en-GB"/>
        </w:rPr>
      </w:pPr>
    </w:p>
    <w:p w14:paraId="52FFC0FF" w14:textId="5F6112C3" w:rsidR="001B5D8E" w:rsidRPr="001B5D8E" w:rsidRDefault="001B5D8E" w:rsidP="00CF4F5B">
      <w:pPr>
        <w:rPr>
          <w:rFonts w:ascii="Times" w:eastAsia="Times New Roman" w:hAnsi="Times" w:cs="Times New Roman"/>
          <w:color w:val="FF6600"/>
          <w:sz w:val="20"/>
          <w:szCs w:val="20"/>
          <w:lang w:val="en-GB"/>
        </w:rPr>
      </w:pPr>
      <w:r w:rsidRPr="001B5D8E">
        <w:rPr>
          <w:rFonts w:ascii="Times" w:eastAsia="Times New Roman" w:hAnsi="Times" w:cs="Times New Roman"/>
          <w:color w:val="FF6600"/>
          <w:sz w:val="20"/>
          <w:szCs w:val="20"/>
          <w:lang w:val="en-GB"/>
        </w:rPr>
        <w:t>Yes</w:t>
      </w:r>
      <w:ins w:id="25" w:author="Robin Lovelace" w:date="2014-05-01T14:10:00Z">
        <w:r w:rsidR="009E5D7D">
          <w:rPr>
            <w:rFonts w:ascii="Times" w:eastAsia="Times New Roman" w:hAnsi="Times" w:cs="Times New Roman"/>
            <w:color w:val="FF6600"/>
            <w:sz w:val="20"/>
            <w:szCs w:val="20"/>
            <w:lang w:val="en-GB"/>
          </w:rPr>
          <w:t xml:space="preserve"> – this has be done in the references.</w:t>
        </w:r>
      </w:ins>
    </w:p>
    <w:p w14:paraId="5ABE5640" w14:textId="77777777" w:rsidR="001B5D8E" w:rsidRPr="00CF4F5B" w:rsidRDefault="001B5D8E" w:rsidP="00CF4F5B">
      <w:pPr>
        <w:rPr>
          <w:rFonts w:ascii="Times" w:eastAsia="Times New Roman" w:hAnsi="Times" w:cs="Times New Roman"/>
          <w:sz w:val="20"/>
          <w:szCs w:val="20"/>
          <w:lang w:val="en-GB"/>
        </w:rPr>
      </w:pPr>
    </w:p>
    <w:p w14:paraId="48C53B58"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2) Are there any web links to material for visualising raster data?</w:t>
      </w:r>
    </w:p>
    <w:p w14:paraId="51828BFD" w14:textId="77777777" w:rsidR="00CF4F5B" w:rsidRDefault="00CF4F5B" w:rsidP="00CF4F5B">
      <w:pPr>
        <w:rPr>
          <w:rFonts w:ascii="Times" w:eastAsia="Times New Roman" w:hAnsi="Times" w:cs="Times New Roman"/>
          <w:sz w:val="20"/>
          <w:szCs w:val="20"/>
          <w:lang w:val="en-GB"/>
        </w:rPr>
      </w:pPr>
    </w:p>
    <w:p w14:paraId="77A7D888" w14:textId="3D79B7C2" w:rsidR="00A568EA" w:rsidRDefault="00A568EA" w:rsidP="00CF4F5B">
      <w:pPr>
        <w:rPr>
          <w:rFonts w:ascii="Times" w:eastAsia="Times New Roman" w:hAnsi="Times" w:cs="Times New Roman"/>
          <w:color w:val="FF6600"/>
          <w:sz w:val="20"/>
          <w:szCs w:val="20"/>
          <w:lang w:val="en-GB"/>
        </w:rPr>
      </w:pPr>
      <w:r>
        <w:rPr>
          <w:rFonts w:ascii="Times" w:eastAsia="Times New Roman" w:hAnsi="Times" w:cs="Times New Roman"/>
          <w:color w:val="FF6600"/>
          <w:sz w:val="20"/>
          <w:szCs w:val="20"/>
          <w:lang w:val="en-GB"/>
        </w:rPr>
        <w:t xml:space="preserve">We would recommend this vignette: </w:t>
      </w:r>
      <w:hyperlink r:id="rId5" w:history="1">
        <w:r w:rsidRPr="008D3C2C">
          <w:rPr>
            <w:rStyle w:val="Hyperlink"/>
            <w:rFonts w:ascii="Times" w:eastAsia="Times New Roman" w:hAnsi="Times" w:cs="Times New Roman"/>
            <w:sz w:val="20"/>
            <w:szCs w:val="20"/>
            <w:lang w:val="en-GB"/>
          </w:rPr>
          <w:t>http://cran.r-project.org/web/packages/raster/vignettes/Raster.pdf</w:t>
        </w:r>
      </w:hyperlink>
    </w:p>
    <w:p w14:paraId="74775F3F" w14:textId="0DA82C8F" w:rsidR="00A568EA" w:rsidRDefault="00A568EA" w:rsidP="00CF4F5B">
      <w:pPr>
        <w:rPr>
          <w:rFonts w:ascii="Times" w:eastAsia="Times New Roman" w:hAnsi="Times" w:cs="Times New Roman"/>
          <w:color w:val="FF6600"/>
          <w:sz w:val="20"/>
          <w:szCs w:val="20"/>
          <w:lang w:val="en-GB"/>
        </w:rPr>
      </w:pPr>
      <w:r>
        <w:rPr>
          <w:rFonts w:ascii="Times" w:eastAsia="Times New Roman" w:hAnsi="Times" w:cs="Times New Roman"/>
          <w:color w:val="FF6600"/>
          <w:sz w:val="20"/>
          <w:szCs w:val="20"/>
          <w:lang w:val="en-GB"/>
        </w:rPr>
        <w:lastRenderedPageBreak/>
        <w:t xml:space="preserve">Here is a useful tutorial for ggplot2: </w:t>
      </w:r>
      <w:hyperlink r:id="rId6" w:history="1">
        <w:r w:rsidR="0060247E" w:rsidRPr="008D3C2C">
          <w:rPr>
            <w:rStyle w:val="Hyperlink"/>
            <w:rFonts w:ascii="Times" w:eastAsia="Times New Roman" w:hAnsi="Times" w:cs="Times New Roman"/>
            <w:sz w:val="20"/>
            <w:szCs w:val="20"/>
            <w:lang w:val="en-GB"/>
          </w:rPr>
          <w:t>http://nrelscience.org/2013/05/30/this-is-how-i-did-it-mapping-in-r-with-ggplot2/</w:t>
        </w:r>
      </w:hyperlink>
    </w:p>
    <w:p w14:paraId="6C36EDE0" w14:textId="07C229DE" w:rsidR="0060247E" w:rsidRPr="00A568EA" w:rsidRDefault="0060247E" w:rsidP="00CF4F5B">
      <w:pPr>
        <w:rPr>
          <w:rFonts w:ascii="Times" w:eastAsia="Times New Roman" w:hAnsi="Times" w:cs="Times New Roman"/>
          <w:color w:val="FF6600"/>
          <w:sz w:val="20"/>
          <w:szCs w:val="20"/>
          <w:lang w:val="en-GB"/>
        </w:rPr>
      </w:pPr>
      <w:r>
        <w:rPr>
          <w:rFonts w:ascii="Times" w:eastAsia="Times New Roman" w:hAnsi="Times" w:cs="Times New Roman"/>
          <w:color w:val="FF6600"/>
          <w:sz w:val="20"/>
          <w:szCs w:val="20"/>
          <w:lang w:val="en-GB"/>
        </w:rPr>
        <w:t>Both have been added to supporting materials.</w:t>
      </w:r>
    </w:p>
    <w:p w14:paraId="5E7989C9" w14:textId="77777777" w:rsidR="00A568EA" w:rsidRPr="00CF4F5B" w:rsidRDefault="00A568EA" w:rsidP="00CF4F5B">
      <w:pPr>
        <w:rPr>
          <w:rFonts w:ascii="Times" w:eastAsia="Times New Roman" w:hAnsi="Times" w:cs="Times New Roman"/>
          <w:sz w:val="20"/>
          <w:szCs w:val="20"/>
          <w:lang w:val="en-GB"/>
        </w:rPr>
      </w:pPr>
    </w:p>
    <w:p w14:paraId="18414DC4"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3) Are there any pedagogic materials which could be cited up-front about the benefits of GUI versus terminal - perhaps from the human-computer-interaction literature?</w:t>
      </w:r>
    </w:p>
    <w:p w14:paraId="36AE58EC" w14:textId="77777777" w:rsidR="0060247E" w:rsidRDefault="0060247E" w:rsidP="00CF4F5B">
      <w:pPr>
        <w:rPr>
          <w:rFonts w:ascii="Times" w:eastAsia="Times New Roman" w:hAnsi="Times" w:cs="Times New Roman"/>
          <w:sz w:val="20"/>
          <w:szCs w:val="20"/>
          <w:lang w:val="en-GB"/>
        </w:rPr>
      </w:pPr>
    </w:p>
    <w:p w14:paraId="5996248F" w14:textId="3076ABA7" w:rsidR="0060247E" w:rsidRPr="0060247E" w:rsidRDefault="0060247E" w:rsidP="00CF4F5B">
      <w:pPr>
        <w:rPr>
          <w:rFonts w:ascii="Times" w:eastAsia="Times New Roman" w:hAnsi="Times" w:cs="Times New Roman"/>
          <w:color w:val="FF6600"/>
          <w:sz w:val="20"/>
          <w:szCs w:val="20"/>
          <w:lang w:val="en-GB"/>
        </w:rPr>
      </w:pPr>
      <w:del w:id="26" w:author="Robin Lovelace" w:date="2014-05-01T14:14:00Z">
        <w:r w:rsidRPr="0060247E" w:rsidDel="007D4AD3">
          <w:rPr>
            <w:rFonts w:ascii="Times" w:eastAsia="Times New Roman" w:hAnsi="Times" w:cs="Times New Roman"/>
            <w:color w:val="FF6600"/>
            <w:sz w:val="20"/>
            <w:szCs w:val="20"/>
            <w:lang w:val="en-GB"/>
          </w:rPr>
          <w:delText>****I’m not quite sure what is meant here, will revisit****</w:delText>
        </w:r>
      </w:del>
      <w:ins w:id="27" w:author="Robin Lovelace" w:date="2014-05-01T14:14:00Z">
        <w:r w:rsidR="007D4AD3">
          <w:rPr>
            <w:rFonts w:ascii="Times" w:eastAsia="Times New Roman" w:hAnsi="Times" w:cs="Times New Roman"/>
            <w:color w:val="FF6600"/>
            <w:sz w:val="20"/>
            <w:szCs w:val="20"/>
            <w:lang w:val="en-GB"/>
          </w:rPr>
          <w:t>Yes, Gary Sherman</w:t>
        </w:r>
      </w:ins>
      <w:ins w:id="28" w:author="Robin Lovelace" w:date="2014-05-01T14:15:00Z">
        <w:r w:rsidR="007D4AD3">
          <w:rPr>
            <w:rFonts w:ascii="Times" w:eastAsia="Times New Roman" w:hAnsi="Times" w:cs="Times New Roman"/>
            <w:color w:val="FF6600"/>
            <w:sz w:val="20"/>
            <w:szCs w:val="20"/>
            <w:lang w:val="en-GB"/>
          </w:rPr>
          <w:t>’s “</w:t>
        </w:r>
        <w:r w:rsidR="007D4AD3" w:rsidRPr="007D4AD3">
          <w:rPr>
            <w:rFonts w:ascii="Times" w:eastAsia="Times New Roman" w:hAnsi="Times" w:cs="Times New Roman"/>
            <w:color w:val="FF6600"/>
            <w:sz w:val="20"/>
            <w:szCs w:val="20"/>
            <w:lang w:val="en-GB"/>
          </w:rPr>
          <w:t>Desktop GIS: Mapping the Planet with Open Source Tools</w:t>
        </w:r>
        <w:r w:rsidR="007D4AD3">
          <w:rPr>
            <w:rFonts w:ascii="Times" w:eastAsia="Times New Roman" w:hAnsi="Times" w:cs="Times New Roman"/>
            <w:color w:val="FF6600"/>
            <w:sz w:val="20"/>
            <w:szCs w:val="20"/>
            <w:lang w:val="en-GB"/>
          </w:rPr>
          <w:t>” is an excellent resource that has been cited to introduce readers to the GUI vs code debate. We have not delved into the human-interaction literature in an attempt to stay on topic (GIS/Geocompuation).</w:t>
        </w:r>
      </w:ins>
    </w:p>
    <w:p w14:paraId="1C511E6A" w14:textId="77777777" w:rsidR="00CF4F5B" w:rsidRPr="00CF4F5B" w:rsidRDefault="00CF4F5B" w:rsidP="00CF4F5B">
      <w:pPr>
        <w:rPr>
          <w:rFonts w:ascii="Times" w:eastAsia="Times New Roman" w:hAnsi="Times" w:cs="Times New Roman"/>
          <w:sz w:val="20"/>
          <w:szCs w:val="20"/>
          <w:lang w:val="en-GB"/>
        </w:rPr>
      </w:pPr>
    </w:p>
    <w:p w14:paraId="6F08838C"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4) Is the sp package the only way in which spatial data can be imported into “spatial classes” in R? [line 213]</w:t>
      </w:r>
    </w:p>
    <w:p w14:paraId="34AB9728" w14:textId="77777777" w:rsidR="00CF4F5B" w:rsidRDefault="00CF4F5B" w:rsidP="00CF4F5B">
      <w:pPr>
        <w:rPr>
          <w:rFonts w:ascii="Times" w:eastAsia="Times New Roman" w:hAnsi="Times" w:cs="Times New Roman"/>
          <w:sz w:val="20"/>
          <w:szCs w:val="20"/>
          <w:lang w:val="en-GB"/>
        </w:rPr>
      </w:pPr>
    </w:p>
    <w:p w14:paraId="53F2CA4E" w14:textId="24D2B187" w:rsidR="0060247E" w:rsidDel="0052495C" w:rsidRDefault="0052495C" w:rsidP="0052495C">
      <w:pPr>
        <w:rPr>
          <w:del w:id="29" w:author="Robin Lovelace" w:date="2014-05-01T20:19:00Z"/>
          <w:rFonts w:ascii="Times" w:eastAsia="Times New Roman" w:hAnsi="Times" w:cs="Times New Roman"/>
          <w:color w:val="FF6600"/>
          <w:sz w:val="20"/>
          <w:szCs w:val="20"/>
          <w:lang w:val="en-GB"/>
        </w:rPr>
        <w:pPrChange w:id="30" w:author="Robin Lovelace" w:date="2014-05-01T20:19:00Z">
          <w:pPr/>
        </w:pPrChange>
      </w:pPr>
      <w:ins w:id="31" w:author="Robin Lovelace" w:date="2014-05-01T20:11:00Z">
        <w:r>
          <w:rPr>
            <w:rFonts w:ascii="Times" w:eastAsia="Times New Roman" w:hAnsi="Times" w:cs="Times New Roman"/>
            <w:color w:val="FF6600"/>
            <w:sz w:val="20"/>
            <w:szCs w:val="20"/>
            <w:lang w:val="en-GB"/>
          </w:rPr>
          <w:t>Regarding the specific “Spatial*” (e.g. SpatialPolygonsDataFrame) we believe sp is a prerequisite. Indeed in Bivand et al (2013), sp is described as a prerequisite of many other packages because it allows</w:t>
        </w:r>
      </w:ins>
      <w:ins w:id="32" w:author="Robin Lovelace" w:date="2014-05-01T20:13:00Z">
        <w:r>
          <w:rPr>
            <w:rFonts w:ascii="Times" w:eastAsia="Times New Roman" w:hAnsi="Times" w:cs="Times New Roman"/>
            <w:color w:val="FF6600"/>
            <w:sz w:val="20"/>
            <w:szCs w:val="20"/>
            <w:lang w:val="en-GB"/>
          </w:rPr>
          <w:t xml:space="preserve"> other packages to use the “Spatial*” classes. </w:t>
        </w:r>
      </w:ins>
      <w:del w:id="33" w:author="Robin Lovelace" w:date="2014-05-01T20:13:00Z">
        <w:r w:rsidR="0060247E" w:rsidRPr="0060247E" w:rsidDel="0052495C">
          <w:rPr>
            <w:rFonts w:ascii="Times" w:eastAsia="Times New Roman" w:hAnsi="Times" w:cs="Times New Roman"/>
            <w:color w:val="FF6600"/>
            <w:sz w:val="20"/>
            <w:szCs w:val="20"/>
            <w:lang w:val="en-GB"/>
          </w:rPr>
          <w:delText>No, there are a number of others</w:delText>
        </w:r>
      </w:del>
      <w:ins w:id="34" w:author="Robin Lovelace" w:date="2014-05-01T20:13:00Z">
        <w:r>
          <w:rPr>
            <w:rFonts w:ascii="Times" w:eastAsia="Times New Roman" w:hAnsi="Times" w:cs="Times New Roman"/>
            <w:color w:val="FF6600"/>
            <w:sz w:val="20"/>
            <w:szCs w:val="20"/>
            <w:lang w:val="en-GB"/>
          </w:rPr>
          <w:t>There are a number of ways of loading external data into these “Spatial</w:t>
        </w:r>
      </w:ins>
      <w:ins w:id="35" w:author="Robin Lovelace" w:date="2014-05-01T20:14:00Z">
        <w:r>
          <w:rPr>
            <w:rFonts w:ascii="Times" w:eastAsia="Times New Roman" w:hAnsi="Times" w:cs="Times New Roman"/>
            <w:color w:val="FF6600"/>
            <w:sz w:val="20"/>
            <w:szCs w:val="20"/>
            <w:lang w:val="en-GB"/>
          </w:rPr>
          <w:t>*” S4 classes,</w:t>
        </w:r>
      </w:ins>
      <w:r w:rsidR="0060247E" w:rsidRPr="0060247E">
        <w:rPr>
          <w:rFonts w:ascii="Times" w:eastAsia="Times New Roman" w:hAnsi="Times" w:cs="Times New Roman"/>
          <w:color w:val="FF6600"/>
          <w:sz w:val="20"/>
          <w:szCs w:val="20"/>
          <w:lang w:val="en-GB"/>
        </w:rPr>
        <w:t xml:space="preserve"> not least maptools</w:t>
      </w:r>
      <w:ins w:id="36" w:author="Robin Lovelace" w:date="2014-05-01T20:14:00Z">
        <w:r>
          <w:rPr>
            <w:rFonts w:ascii="Times" w:eastAsia="Times New Roman" w:hAnsi="Times" w:cs="Times New Roman"/>
            <w:color w:val="FF6600"/>
            <w:sz w:val="20"/>
            <w:szCs w:val="20"/>
            <w:lang w:val="en-GB"/>
          </w:rPr>
          <w:t>, but many of these depend on sp (e.g.</w:t>
        </w:r>
      </w:ins>
      <w:ins w:id="37" w:author="Robin Lovelace" w:date="2014-05-01T20:15:00Z">
        <w:r>
          <w:rPr>
            <w:rFonts w:ascii="Times" w:eastAsia="Times New Roman" w:hAnsi="Times" w:cs="Times New Roman"/>
            <w:color w:val="FF6600"/>
            <w:sz w:val="20"/>
            <w:szCs w:val="20"/>
            <w:lang w:val="en-GB"/>
          </w:rPr>
          <w:t xml:space="preserve"> sp is the only dependency for</w:t>
        </w:r>
      </w:ins>
      <w:ins w:id="38" w:author="Robin Lovelace" w:date="2014-05-01T20:14:00Z">
        <w:r>
          <w:rPr>
            <w:rFonts w:ascii="Times" w:eastAsia="Times New Roman" w:hAnsi="Times" w:cs="Times New Roman"/>
            <w:color w:val="FF6600"/>
            <w:sz w:val="20"/>
            <w:szCs w:val="20"/>
            <w:lang w:val="en-GB"/>
          </w:rPr>
          <w:t xml:space="preserve"> maptools: </w:t>
        </w:r>
      </w:ins>
      <w:ins w:id="39" w:author="Robin Lovelace" w:date="2014-05-01T20:15:00Z">
        <w:r w:rsidRPr="0052495C">
          <w:rPr>
            <w:rFonts w:ascii="Times" w:eastAsia="Times New Roman" w:hAnsi="Times" w:cs="Times New Roman"/>
            <w:color w:val="FF6600"/>
            <w:sz w:val="20"/>
            <w:szCs w:val="20"/>
            <w:lang w:val="en-GB"/>
          </w:rPr>
          <w:t>http://cran.r-project.org/web/packages/maptools/index.html</w:t>
        </w:r>
        <w:r>
          <w:rPr>
            <w:rFonts w:ascii="Times" w:eastAsia="Times New Roman" w:hAnsi="Times" w:cs="Times New Roman"/>
            <w:color w:val="FF6600"/>
            <w:sz w:val="20"/>
            <w:szCs w:val="20"/>
            <w:lang w:val="en-GB"/>
          </w:rPr>
          <w:t>)</w:t>
        </w:r>
      </w:ins>
      <w:r w:rsidR="0060247E" w:rsidRPr="0060247E">
        <w:rPr>
          <w:rFonts w:ascii="Times" w:eastAsia="Times New Roman" w:hAnsi="Times" w:cs="Times New Roman"/>
          <w:color w:val="FF6600"/>
          <w:sz w:val="20"/>
          <w:szCs w:val="20"/>
          <w:lang w:val="en-GB"/>
        </w:rPr>
        <w:t>.</w:t>
      </w:r>
      <w:ins w:id="40" w:author="Robin Lovelace" w:date="2014-05-01T20:14:00Z">
        <w:r>
          <w:rPr>
            <w:rFonts w:ascii="Times" w:eastAsia="Times New Roman" w:hAnsi="Times" w:cs="Times New Roman"/>
            <w:color w:val="FF6600"/>
            <w:sz w:val="20"/>
            <w:szCs w:val="20"/>
            <w:lang w:val="en-GB"/>
          </w:rPr>
          <w:t xml:space="preserve"> </w:t>
        </w:r>
      </w:ins>
      <w:ins w:id="41" w:author="Robin Lovelace" w:date="2014-05-01T20:16:00Z">
        <w:r>
          <w:rPr>
            <w:rFonts w:ascii="Times" w:eastAsia="Times New Roman" w:hAnsi="Times" w:cs="Times New Roman"/>
            <w:color w:val="FF6600"/>
            <w:sz w:val="20"/>
            <w:szCs w:val="20"/>
            <w:lang w:val="en-GB"/>
          </w:rPr>
          <w:t xml:space="preserve">There are other classes for spatial data such as the </w:t>
        </w:r>
      </w:ins>
      <w:ins w:id="42" w:author="Robin Lovelace" w:date="2014-05-01T20:17:00Z">
        <w:r>
          <w:rPr>
            <w:rFonts w:ascii="Times" w:eastAsia="Times New Roman" w:hAnsi="Times" w:cs="Times New Roman"/>
            <w:color w:val="FF6600"/>
            <w:sz w:val="20"/>
            <w:szCs w:val="20"/>
            <w:lang w:val="en-GB"/>
          </w:rPr>
          <w:t xml:space="preserve">“pp*” classes of spatstat. </w:t>
        </w:r>
      </w:ins>
      <w:del w:id="43" w:author="Robin Lovelace" w:date="2014-05-01T20:17:00Z">
        <w:r w:rsidR="0060247E" w:rsidRPr="0060247E" w:rsidDel="0052495C">
          <w:rPr>
            <w:rFonts w:ascii="Times" w:eastAsia="Times New Roman" w:hAnsi="Times" w:cs="Times New Roman"/>
            <w:color w:val="FF6600"/>
            <w:sz w:val="20"/>
            <w:szCs w:val="20"/>
            <w:lang w:val="en-GB"/>
          </w:rPr>
          <w:delText xml:space="preserve"> </w:delText>
        </w:r>
      </w:del>
      <w:r w:rsidR="0060247E" w:rsidRPr="0060247E">
        <w:rPr>
          <w:rFonts w:ascii="Times" w:eastAsia="Times New Roman" w:hAnsi="Times" w:cs="Times New Roman"/>
          <w:color w:val="FF6600"/>
          <w:sz w:val="20"/>
          <w:szCs w:val="20"/>
          <w:lang w:val="en-GB"/>
        </w:rPr>
        <w:t xml:space="preserve">sp is </w:t>
      </w:r>
      <w:del w:id="44" w:author="Robin Lovelace" w:date="2014-05-01T20:15:00Z">
        <w:r w:rsidR="0060247E" w:rsidRPr="0060247E" w:rsidDel="0052495C">
          <w:rPr>
            <w:rFonts w:ascii="Times" w:eastAsia="Times New Roman" w:hAnsi="Times" w:cs="Times New Roman"/>
            <w:color w:val="FF6600"/>
            <w:sz w:val="20"/>
            <w:szCs w:val="20"/>
            <w:lang w:val="en-GB"/>
          </w:rPr>
          <w:delText xml:space="preserve">the </w:delText>
        </w:r>
      </w:del>
      <w:ins w:id="45" w:author="Robin Lovelace" w:date="2014-05-01T20:15:00Z">
        <w:r w:rsidRPr="0060247E">
          <w:rPr>
            <w:rFonts w:ascii="Times" w:eastAsia="Times New Roman" w:hAnsi="Times" w:cs="Times New Roman"/>
            <w:color w:val="FF6600"/>
            <w:sz w:val="20"/>
            <w:szCs w:val="20"/>
            <w:lang w:val="en-GB"/>
          </w:rPr>
          <w:t>the</w:t>
        </w:r>
        <w:r>
          <w:rPr>
            <w:rFonts w:ascii="Times" w:eastAsia="Times New Roman" w:hAnsi="Times" w:cs="Times New Roman"/>
            <w:color w:val="FF6600"/>
            <w:sz w:val="20"/>
            <w:szCs w:val="20"/>
            <w:lang w:val="en-GB"/>
          </w:rPr>
          <w:t xml:space="preserve"> </w:t>
        </w:r>
      </w:ins>
      <w:r w:rsidR="0060247E" w:rsidRPr="0060247E">
        <w:rPr>
          <w:rFonts w:ascii="Times" w:eastAsia="Times New Roman" w:hAnsi="Times" w:cs="Times New Roman"/>
          <w:color w:val="FF6600"/>
          <w:sz w:val="20"/>
          <w:szCs w:val="20"/>
          <w:lang w:val="en-GB"/>
        </w:rPr>
        <w:t>recommended package however because it</w:t>
      </w:r>
      <w:ins w:id="46" w:author="Robin Lovelace" w:date="2014-05-01T20:17:00Z">
        <w:r>
          <w:rPr>
            <w:rFonts w:ascii="Times" w:eastAsia="Times New Roman" w:hAnsi="Times" w:cs="Times New Roman"/>
            <w:color w:val="FF6600"/>
            <w:sz w:val="20"/>
            <w:szCs w:val="20"/>
            <w:lang w:val="en-GB"/>
          </w:rPr>
          <w:t xml:space="preserve"> is most mature, integrates with most other spatial packages and</w:t>
        </w:r>
      </w:ins>
      <w:r w:rsidR="0060247E" w:rsidRPr="0060247E">
        <w:rPr>
          <w:rFonts w:ascii="Times" w:eastAsia="Times New Roman" w:hAnsi="Times" w:cs="Times New Roman"/>
          <w:color w:val="FF6600"/>
          <w:sz w:val="20"/>
          <w:szCs w:val="20"/>
          <w:lang w:val="en-GB"/>
        </w:rPr>
        <w:t xml:space="preserve"> handles the </w:t>
      </w:r>
      <w:del w:id="47" w:author="Robin Lovelace" w:date="2014-05-01T20:17:00Z">
        <w:r w:rsidR="0060247E" w:rsidRPr="0060247E" w:rsidDel="0052495C">
          <w:rPr>
            <w:rFonts w:ascii="Times" w:eastAsia="Times New Roman" w:hAnsi="Times" w:cs="Times New Roman"/>
            <w:color w:val="FF6600"/>
            <w:sz w:val="20"/>
            <w:szCs w:val="20"/>
            <w:lang w:val="en-GB"/>
          </w:rPr>
          <w:delText>full</w:delText>
        </w:r>
      </w:del>
      <w:ins w:id="48" w:author="Robin Lovelace" w:date="2014-05-01T20:17:00Z">
        <w:r>
          <w:rPr>
            <w:rFonts w:ascii="Times" w:eastAsia="Times New Roman" w:hAnsi="Times" w:cs="Times New Roman"/>
            <w:color w:val="FF6600"/>
            <w:sz w:val="20"/>
            <w:szCs w:val="20"/>
            <w:lang w:val="en-GB"/>
          </w:rPr>
          <w:t>widest</w:t>
        </w:r>
      </w:ins>
      <w:r w:rsidR="0060247E" w:rsidRPr="0060247E">
        <w:rPr>
          <w:rFonts w:ascii="Times" w:eastAsia="Times New Roman" w:hAnsi="Times" w:cs="Times New Roman"/>
          <w:color w:val="FF6600"/>
          <w:sz w:val="20"/>
          <w:szCs w:val="20"/>
          <w:lang w:val="en-GB"/>
        </w:rPr>
        <w:t xml:space="preserve"> range of spatial data</w:t>
      </w:r>
      <w:del w:id="49" w:author="Robin Lovelace" w:date="2014-05-01T20:17:00Z">
        <w:r w:rsidR="0060247E" w:rsidRPr="0060247E" w:rsidDel="0052495C">
          <w:rPr>
            <w:rFonts w:ascii="Times" w:eastAsia="Times New Roman" w:hAnsi="Times" w:cs="Times New Roman"/>
            <w:color w:val="FF6600"/>
            <w:sz w:val="20"/>
            <w:szCs w:val="20"/>
            <w:lang w:val="en-GB"/>
          </w:rPr>
          <w:delText xml:space="preserve"> formats and </w:delText>
        </w:r>
        <w:r w:rsidR="0060247E" w:rsidDel="0052495C">
          <w:rPr>
            <w:rFonts w:ascii="Times" w:eastAsia="Times New Roman" w:hAnsi="Times" w:cs="Times New Roman"/>
            <w:color w:val="FF6600"/>
            <w:sz w:val="20"/>
            <w:szCs w:val="20"/>
            <w:lang w:val="en-GB"/>
          </w:rPr>
          <w:delText xml:space="preserve">(unlike maptools) </w:delText>
        </w:r>
        <w:r w:rsidR="0060247E" w:rsidRPr="0060247E" w:rsidDel="0052495C">
          <w:rPr>
            <w:rFonts w:ascii="Times" w:eastAsia="Times New Roman" w:hAnsi="Times" w:cs="Times New Roman"/>
            <w:color w:val="FF6600"/>
            <w:sz w:val="20"/>
            <w:szCs w:val="20"/>
            <w:lang w:val="en-GB"/>
          </w:rPr>
          <w:delText>their projection information</w:delText>
        </w:r>
      </w:del>
      <w:r w:rsidR="0060247E" w:rsidRPr="0060247E">
        <w:rPr>
          <w:rFonts w:ascii="Times" w:eastAsia="Times New Roman" w:hAnsi="Times" w:cs="Times New Roman"/>
          <w:color w:val="FF6600"/>
          <w:sz w:val="20"/>
          <w:szCs w:val="20"/>
          <w:lang w:val="en-GB"/>
        </w:rPr>
        <w:t>.</w:t>
      </w:r>
      <w:r w:rsidR="0060247E">
        <w:rPr>
          <w:rFonts w:ascii="Times" w:eastAsia="Times New Roman" w:hAnsi="Times" w:cs="Times New Roman"/>
          <w:color w:val="FF6600"/>
          <w:sz w:val="20"/>
          <w:szCs w:val="20"/>
          <w:lang w:val="en-GB"/>
        </w:rPr>
        <w:t xml:space="preserve"> </w:t>
      </w:r>
      <w:ins w:id="50" w:author="Robin Lovelace" w:date="2014-05-01T20:18:00Z">
        <w:r>
          <w:rPr>
            <w:rFonts w:ascii="Times" w:eastAsia="Times New Roman" w:hAnsi="Times" w:cs="Times New Roman"/>
            <w:color w:val="FF6600"/>
            <w:sz w:val="20"/>
            <w:szCs w:val="20"/>
            <w:lang w:val="en-GB"/>
          </w:rPr>
          <w:t xml:space="preserve">At no point, as far as we are aware, do we state that sp is the </w:t>
        </w:r>
        <w:r>
          <w:rPr>
            <w:rFonts w:ascii="Times" w:eastAsia="Times New Roman" w:hAnsi="Times" w:cs="Times New Roman"/>
            <w:i/>
            <w:color w:val="FF6600"/>
            <w:sz w:val="20"/>
            <w:szCs w:val="20"/>
            <w:lang w:val="en-GB"/>
          </w:rPr>
          <w:t>only</w:t>
        </w:r>
        <w:r>
          <w:rPr>
            <w:rFonts w:ascii="Times" w:eastAsia="Times New Roman" w:hAnsi="Times" w:cs="Times New Roman"/>
            <w:color w:val="FF6600"/>
            <w:sz w:val="20"/>
            <w:szCs w:val="20"/>
            <w:lang w:val="en-GB"/>
          </w:rPr>
          <w:t xml:space="preserve"> way of importing data into spatial classes in R, simply the one we</w:t>
        </w:r>
      </w:ins>
      <w:ins w:id="51" w:author="Robin Lovelace" w:date="2014-05-01T20:19:00Z">
        <w:r>
          <w:rPr>
            <w:rFonts w:ascii="Times" w:eastAsia="Times New Roman" w:hAnsi="Times" w:cs="Times New Roman"/>
            <w:color w:val="FF6600"/>
            <w:sz w:val="20"/>
            <w:szCs w:val="20"/>
            <w:lang w:val="en-GB"/>
          </w:rPr>
          <w:t>’d recommend to beginners.</w:t>
        </w:r>
      </w:ins>
      <w:del w:id="52" w:author="Robin Lovelace" w:date="2014-05-01T20:17:00Z">
        <w:r w:rsidR="0060247E" w:rsidDel="0052495C">
          <w:rPr>
            <w:rFonts w:ascii="Times" w:eastAsia="Times New Roman" w:hAnsi="Times" w:cs="Times New Roman"/>
            <w:color w:val="FF6600"/>
            <w:sz w:val="20"/>
            <w:szCs w:val="20"/>
            <w:lang w:val="en-GB"/>
          </w:rPr>
          <w:delText>For these reasons sp is the package used here.</w:delText>
        </w:r>
      </w:del>
    </w:p>
    <w:p w14:paraId="5EBB8C4B" w14:textId="41F1494E" w:rsidR="0060247E" w:rsidDel="0052495C" w:rsidRDefault="0060247E" w:rsidP="0052495C">
      <w:pPr>
        <w:rPr>
          <w:del w:id="53" w:author="Robin Lovelace" w:date="2014-05-01T20:19:00Z"/>
          <w:rFonts w:ascii="Times" w:eastAsia="Times New Roman" w:hAnsi="Times" w:cs="Times New Roman"/>
          <w:color w:val="FF6600"/>
          <w:sz w:val="20"/>
          <w:szCs w:val="20"/>
          <w:lang w:val="en-GB"/>
        </w:rPr>
        <w:pPrChange w:id="54" w:author="Robin Lovelace" w:date="2014-05-01T20:19:00Z">
          <w:pPr/>
        </w:pPrChange>
      </w:pPr>
    </w:p>
    <w:p w14:paraId="5C0211F4" w14:textId="60961731" w:rsidR="0060247E" w:rsidRPr="0060247E" w:rsidRDefault="0060247E" w:rsidP="0052495C">
      <w:pPr>
        <w:rPr>
          <w:rFonts w:ascii="Times" w:eastAsia="Times New Roman" w:hAnsi="Times" w:cs="Times New Roman"/>
          <w:color w:val="FF6600"/>
          <w:sz w:val="20"/>
          <w:szCs w:val="20"/>
          <w:lang w:val="en-GB"/>
        </w:rPr>
        <w:pPrChange w:id="55" w:author="Robin Lovelace" w:date="2014-05-01T20:19:00Z">
          <w:pPr/>
        </w:pPrChange>
      </w:pPr>
      <w:del w:id="56" w:author="Robin Lovelace" w:date="2014-05-01T20:19:00Z">
        <w:r w:rsidDel="0052495C">
          <w:rPr>
            <w:rFonts w:ascii="Times" w:eastAsia="Times New Roman" w:hAnsi="Times" w:cs="Times New Roman"/>
            <w:color w:val="FF6600"/>
            <w:sz w:val="20"/>
            <w:szCs w:val="20"/>
            <w:lang w:val="en-GB"/>
          </w:rPr>
          <w:delText>***do we actually say it is the only package, I can’t find what it is referring to***</w:delText>
        </w:r>
      </w:del>
    </w:p>
    <w:p w14:paraId="3ECCDACD" w14:textId="77777777" w:rsidR="0060247E" w:rsidRPr="00CF4F5B" w:rsidRDefault="0060247E" w:rsidP="00CF4F5B">
      <w:pPr>
        <w:rPr>
          <w:rFonts w:ascii="Times" w:eastAsia="Times New Roman" w:hAnsi="Times" w:cs="Times New Roman"/>
          <w:sz w:val="20"/>
          <w:szCs w:val="20"/>
          <w:lang w:val="en-GB"/>
        </w:rPr>
      </w:pPr>
    </w:p>
    <w:p w14:paraId="35D2B8C4"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5) In places the chapter drops into a “tutorial” style which would ideally be moved into supporting materials online, but referenced in the text. Some of this content has been moved to footnotes, but other has been removed.</w:t>
      </w:r>
    </w:p>
    <w:p w14:paraId="38603668" w14:textId="77777777" w:rsidR="000D68BF" w:rsidRDefault="000D68BF" w:rsidP="00CF4F5B">
      <w:pPr>
        <w:rPr>
          <w:rFonts w:ascii="Times" w:eastAsia="Times New Roman" w:hAnsi="Times" w:cs="Times New Roman"/>
          <w:sz w:val="20"/>
          <w:szCs w:val="20"/>
          <w:lang w:val="en-GB"/>
        </w:rPr>
      </w:pPr>
    </w:p>
    <w:p w14:paraId="5E1413EA" w14:textId="435B5E53" w:rsidR="000D68BF" w:rsidRPr="00CF4F5B" w:rsidRDefault="000D68BF" w:rsidP="00CF4F5B">
      <w:pPr>
        <w:rPr>
          <w:rFonts w:ascii="Times" w:eastAsia="Times New Roman" w:hAnsi="Times" w:cs="Times New Roman"/>
          <w:color w:val="FF6600"/>
          <w:sz w:val="20"/>
          <w:szCs w:val="20"/>
          <w:lang w:val="en-GB"/>
        </w:rPr>
      </w:pPr>
      <w:r w:rsidRPr="000D68BF">
        <w:rPr>
          <w:rFonts w:ascii="Times" w:eastAsia="Times New Roman" w:hAnsi="Times" w:cs="Times New Roman"/>
          <w:color w:val="FF6600"/>
          <w:sz w:val="20"/>
          <w:szCs w:val="20"/>
          <w:lang w:val="en-GB"/>
        </w:rPr>
        <w:t>We have worked to address this throughout</w:t>
      </w:r>
      <w:ins w:id="57" w:author="Robin Lovelace" w:date="2014-05-01T14:17:00Z">
        <w:r w:rsidR="007D4AD3">
          <w:rPr>
            <w:rFonts w:ascii="Times" w:eastAsia="Times New Roman" w:hAnsi="Times" w:cs="Times New Roman"/>
            <w:color w:val="FF6600"/>
            <w:sz w:val="20"/>
            <w:szCs w:val="20"/>
            <w:lang w:val="en-GB"/>
          </w:rPr>
          <w:t>. The latest edition reads more like a textbook chapter.</w:t>
        </w:r>
      </w:ins>
    </w:p>
    <w:p w14:paraId="70070BDF" w14:textId="77777777" w:rsidR="00CF4F5B" w:rsidRPr="00CF4F5B" w:rsidRDefault="00CF4F5B" w:rsidP="00CF4F5B">
      <w:pPr>
        <w:rPr>
          <w:rFonts w:ascii="Times" w:eastAsia="Times New Roman" w:hAnsi="Times" w:cs="Times New Roman"/>
          <w:sz w:val="20"/>
          <w:szCs w:val="20"/>
          <w:lang w:val="en-GB"/>
        </w:rPr>
      </w:pPr>
    </w:p>
    <w:p w14:paraId="595F4D97" w14:textId="77777777" w:rsidR="00CF4F5B" w:rsidRP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6) In general there has been a sweep on the language which was in places a little informal in style relative to the other chapters in the book.</w:t>
      </w:r>
    </w:p>
    <w:p w14:paraId="38308321" w14:textId="77777777" w:rsidR="00CF4F5B" w:rsidRDefault="00CF4F5B" w:rsidP="00CF4F5B">
      <w:pPr>
        <w:rPr>
          <w:rFonts w:ascii="Times" w:eastAsia="Times New Roman" w:hAnsi="Times" w:cs="Times New Roman"/>
          <w:sz w:val="20"/>
          <w:szCs w:val="20"/>
          <w:lang w:val="en-GB"/>
        </w:rPr>
      </w:pPr>
    </w:p>
    <w:p w14:paraId="1A4D08BE" w14:textId="04D6E6A8" w:rsidR="000D68BF" w:rsidRPr="000D68BF" w:rsidRDefault="000D68BF" w:rsidP="00CF4F5B">
      <w:pPr>
        <w:rPr>
          <w:rFonts w:ascii="Times" w:eastAsia="Times New Roman" w:hAnsi="Times" w:cs="Times New Roman"/>
          <w:color w:val="FF6600"/>
          <w:sz w:val="20"/>
          <w:szCs w:val="20"/>
          <w:lang w:val="en-GB"/>
        </w:rPr>
      </w:pPr>
      <w:r w:rsidRPr="000D68BF">
        <w:rPr>
          <w:rFonts w:ascii="Times" w:eastAsia="Times New Roman" w:hAnsi="Times" w:cs="Times New Roman"/>
          <w:color w:val="FF6600"/>
          <w:sz w:val="20"/>
          <w:szCs w:val="20"/>
          <w:lang w:val="en-GB"/>
        </w:rPr>
        <w:t>Many thanks</w:t>
      </w:r>
      <w:ins w:id="58" w:author="Robin Lovelace" w:date="2014-05-01T14:17:00Z">
        <w:r w:rsidR="007D4AD3">
          <w:rPr>
            <w:rFonts w:ascii="Times" w:eastAsia="Times New Roman" w:hAnsi="Times" w:cs="Times New Roman"/>
            <w:color w:val="FF6600"/>
            <w:sz w:val="20"/>
            <w:szCs w:val="20"/>
            <w:lang w:val="en-GB"/>
          </w:rPr>
          <w:t xml:space="preserve"> – we have accepted these changes to the style.</w:t>
        </w:r>
      </w:ins>
    </w:p>
    <w:p w14:paraId="755D6087" w14:textId="77777777" w:rsidR="000D68BF" w:rsidRPr="00CF4F5B" w:rsidRDefault="000D68BF" w:rsidP="00CF4F5B">
      <w:pPr>
        <w:rPr>
          <w:rFonts w:ascii="Times" w:eastAsia="Times New Roman" w:hAnsi="Times" w:cs="Times New Roman"/>
          <w:sz w:val="20"/>
          <w:szCs w:val="20"/>
          <w:lang w:val="en-GB"/>
        </w:rPr>
      </w:pPr>
    </w:p>
    <w:p w14:paraId="38236AB2"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7) Could you add in some supporting material (links?) for the website on projections?</w:t>
      </w:r>
    </w:p>
    <w:p w14:paraId="0B145CA2" w14:textId="77777777" w:rsidR="0060247E" w:rsidRDefault="0060247E" w:rsidP="00CF4F5B">
      <w:pPr>
        <w:rPr>
          <w:rFonts w:ascii="Times" w:eastAsia="Times New Roman" w:hAnsi="Times" w:cs="Times New Roman"/>
          <w:sz w:val="20"/>
          <w:szCs w:val="20"/>
          <w:lang w:val="en-GB"/>
        </w:rPr>
      </w:pPr>
    </w:p>
    <w:p w14:paraId="68324967" w14:textId="18E11F65" w:rsidR="0060247E" w:rsidRPr="0060247E" w:rsidRDefault="0060247E" w:rsidP="00CF4F5B">
      <w:pPr>
        <w:rPr>
          <w:rFonts w:ascii="Times" w:eastAsia="Times New Roman" w:hAnsi="Times" w:cs="Times New Roman"/>
          <w:color w:val="FF6600"/>
          <w:sz w:val="20"/>
          <w:szCs w:val="20"/>
          <w:lang w:val="en-GB"/>
        </w:rPr>
      </w:pPr>
      <w:r w:rsidRPr="0060247E">
        <w:rPr>
          <w:rFonts w:ascii="Times" w:eastAsia="Times New Roman" w:hAnsi="Times" w:cs="Times New Roman"/>
          <w:color w:val="FF6600"/>
          <w:sz w:val="20"/>
          <w:szCs w:val="20"/>
          <w:lang w:val="en-GB"/>
        </w:rPr>
        <w:t>Yes, we have added the following to the list of supporting materials and referred to them in the text.</w:t>
      </w:r>
    </w:p>
    <w:p w14:paraId="2732674E" w14:textId="77777777" w:rsidR="0060247E" w:rsidRDefault="0060247E" w:rsidP="00CF4F5B">
      <w:pPr>
        <w:rPr>
          <w:rFonts w:ascii="Times" w:eastAsia="Times New Roman" w:hAnsi="Times" w:cs="Times New Roman"/>
          <w:sz w:val="20"/>
          <w:szCs w:val="20"/>
          <w:lang w:val="en-GB"/>
        </w:rPr>
      </w:pPr>
    </w:p>
    <w:p w14:paraId="415CC7D4" w14:textId="4FB76ACC" w:rsidR="001D42CB" w:rsidRPr="001D42CB" w:rsidRDefault="0052495C" w:rsidP="00CF4F5B">
      <w:pPr>
        <w:rPr>
          <w:rFonts w:ascii="Times" w:eastAsia="Times New Roman" w:hAnsi="Times" w:cs="Times New Roman"/>
          <w:color w:val="FF6600"/>
          <w:sz w:val="20"/>
          <w:szCs w:val="20"/>
          <w:lang w:val="en-GB"/>
        </w:rPr>
      </w:pPr>
      <w:hyperlink r:id="rId7" w:history="1">
        <w:r w:rsidR="001D42CB" w:rsidRPr="001D42CB">
          <w:rPr>
            <w:rStyle w:val="Hyperlink"/>
            <w:rFonts w:ascii="Times" w:eastAsia="Times New Roman" w:hAnsi="Times" w:cs="Times New Roman"/>
            <w:color w:val="FF6600"/>
            <w:sz w:val="20"/>
            <w:szCs w:val="20"/>
            <w:lang w:val="en-GB"/>
          </w:rPr>
          <w:t>http://spatial.ly/2011/03/flattening-the-earth/</w:t>
        </w:r>
      </w:hyperlink>
    </w:p>
    <w:p w14:paraId="35143915" w14:textId="02179536" w:rsidR="001D42CB" w:rsidRPr="001D42CB" w:rsidRDefault="001D42CB" w:rsidP="00CF4F5B">
      <w:pPr>
        <w:rPr>
          <w:rFonts w:ascii="Times" w:eastAsia="Times New Roman" w:hAnsi="Times" w:cs="Times New Roman"/>
          <w:color w:val="FF6600"/>
          <w:sz w:val="20"/>
          <w:szCs w:val="20"/>
          <w:lang w:val="en-GB"/>
        </w:rPr>
      </w:pPr>
      <w:r w:rsidRPr="001D42CB">
        <w:rPr>
          <w:rFonts w:ascii="Times" w:eastAsia="Times New Roman" w:hAnsi="Times" w:cs="Times New Roman"/>
          <w:color w:val="FF6600"/>
          <w:sz w:val="20"/>
          <w:szCs w:val="20"/>
          <w:lang w:val="en-GB"/>
        </w:rPr>
        <w:t>http://en.wikipedia.org/wiki/Map_projection</w:t>
      </w:r>
    </w:p>
    <w:p w14:paraId="41C1031C" w14:textId="77777777" w:rsidR="00CF4F5B" w:rsidRPr="00CF4F5B" w:rsidRDefault="00CF4F5B" w:rsidP="00CF4F5B">
      <w:pPr>
        <w:rPr>
          <w:rFonts w:ascii="Times" w:eastAsia="Times New Roman" w:hAnsi="Times" w:cs="Times New Roman"/>
          <w:sz w:val="20"/>
          <w:szCs w:val="20"/>
          <w:lang w:val="en-GB"/>
        </w:rPr>
      </w:pPr>
    </w:p>
    <w:p w14:paraId="24A117D9"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8) Can figure 3 be a side by side comparison between the mercator and robinson projection.</w:t>
      </w:r>
    </w:p>
    <w:p w14:paraId="5DC3F3E2" w14:textId="77777777" w:rsidR="001D42CB" w:rsidRDefault="001D42CB" w:rsidP="00CF4F5B">
      <w:pPr>
        <w:rPr>
          <w:rFonts w:ascii="Times" w:eastAsia="Times New Roman" w:hAnsi="Times" w:cs="Times New Roman"/>
          <w:sz w:val="20"/>
          <w:szCs w:val="20"/>
          <w:lang w:val="en-GB"/>
        </w:rPr>
      </w:pPr>
    </w:p>
    <w:p w14:paraId="417018F1" w14:textId="22014162" w:rsidR="001D42CB" w:rsidRPr="001D42CB" w:rsidRDefault="001D42CB" w:rsidP="00CF4F5B">
      <w:pPr>
        <w:rPr>
          <w:rFonts w:ascii="Times" w:eastAsia="Times New Roman" w:hAnsi="Times" w:cs="Times New Roman"/>
          <w:color w:val="FF6600"/>
          <w:sz w:val="20"/>
          <w:szCs w:val="20"/>
          <w:lang w:val="en-GB"/>
        </w:rPr>
      </w:pPr>
      <w:r w:rsidRPr="001D42CB">
        <w:rPr>
          <w:rFonts w:ascii="Times" w:eastAsia="Times New Roman" w:hAnsi="Times" w:cs="Times New Roman"/>
          <w:color w:val="FF6600"/>
          <w:sz w:val="20"/>
          <w:szCs w:val="20"/>
          <w:lang w:val="en-GB"/>
        </w:rPr>
        <w:t>Yes- fixed</w:t>
      </w:r>
      <w:r w:rsidR="00DE316D">
        <w:rPr>
          <w:rFonts w:ascii="Times" w:eastAsia="Times New Roman" w:hAnsi="Times" w:cs="Times New Roman"/>
          <w:color w:val="FF6600"/>
          <w:sz w:val="20"/>
          <w:szCs w:val="20"/>
          <w:lang w:val="en-GB"/>
        </w:rPr>
        <w:t xml:space="preserve"> *ROBIN*</w:t>
      </w:r>
    </w:p>
    <w:p w14:paraId="531CAF08" w14:textId="77777777" w:rsidR="00CF4F5B" w:rsidRPr="00CF4F5B" w:rsidRDefault="00CF4F5B" w:rsidP="00CF4F5B">
      <w:pPr>
        <w:rPr>
          <w:rFonts w:ascii="Times" w:eastAsia="Times New Roman" w:hAnsi="Times" w:cs="Times New Roman"/>
          <w:sz w:val="20"/>
          <w:szCs w:val="20"/>
          <w:lang w:val="en-GB"/>
        </w:rPr>
      </w:pPr>
    </w:p>
    <w:p w14:paraId="0E739F86"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9) I am not a big ggplot2 user, but can you confirm that the merge function works after fortify - if you use merge with a spatial (points/lines/polygons) data frame this often fails to merge correctly; instead you are better using the match functions.</w:t>
      </w:r>
    </w:p>
    <w:p w14:paraId="4DAEA574" w14:textId="77777777" w:rsidR="001D42CB" w:rsidRPr="00DE316D" w:rsidRDefault="001D42CB" w:rsidP="00CF4F5B">
      <w:pPr>
        <w:rPr>
          <w:rFonts w:ascii="Times" w:eastAsia="Times New Roman" w:hAnsi="Times" w:cs="Times New Roman"/>
          <w:color w:val="FF6600"/>
          <w:sz w:val="20"/>
          <w:szCs w:val="20"/>
          <w:lang w:val="en-GB"/>
        </w:rPr>
      </w:pPr>
    </w:p>
    <w:p w14:paraId="400E311A" w14:textId="6F164D3A" w:rsidR="001D42CB" w:rsidRPr="00DE316D" w:rsidRDefault="001D42CB"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Yes, merge is fine. The resulting object from the fortify operation is a straightforward data frame</w:t>
      </w:r>
      <w:r w:rsidR="00DE316D" w:rsidRPr="00DE316D">
        <w:rPr>
          <w:rFonts w:ascii="Times" w:eastAsia="Times New Roman" w:hAnsi="Times" w:cs="Times New Roman"/>
          <w:color w:val="FF6600"/>
          <w:sz w:val="20"/>
          <w:szCs w:val="20"/>
          <w:lang w:val="en-GB"/>
        </w:rPr>
        <w:t>.</w:t>
      </w:r>
    </w:p>
    <w:p w14:paraId="04BB9473" w14:textId="77777777" w:rsidR="00CF4F5B" w:rsidRPr="00CF4F5B" w:rsidRDefault="00CF4F5B" w:rsidP="00CF4F5B">
      <w:pPr>
        <w:rPr>
          <w:rFonts w:ascii="Times" w:eastAsia="Times New Roman" w:hAnsi="Times" w:cs="Times New Roman"/>
          <w:sz w:val="20"/>
          <w:szCs w:val="20"/>
          <w:lang w:val="en-GB"/>
        </w:rPr>
      </w:pPr>
    </w:p>
    <w:p w14:paraId="2B3ABF2B"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10) Can the world population be converted so that this doesn’t appear as scientific notation in the R code or maps?</w:t>
      </w:r>
    </w:p>
    <w:p w14:paraId="459DA541" w14:textId="77777777" w:rsidR="00DE316D" w:rsidRDefault="00DE316D" w:rsidP="00CF4F5B">
      <w:pPr>
        <w:rPr>
          <w:rFonts w:ascii="Times" w:eastAsia="Times New Roman" w:hAnsi="Times" w:cs="Times New Roman"/>
          <w:sz w:val="20"/>
          <w:szCs w:val="20"/>
          <w:lang w:val="en-GB"/>
        </w:rPr>
      </w:pPr>
    </w:p>
    <w:p w14:paraId="4BD979C4" w14:textId="1C485007"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 xml:space="preserve">Yes, done. </w:t>
      </w:r>
      <w:r>
        <w:rPr>
          <w:rFonts w:ascii="Times" w:eastAsia="Times New Roman" w:hAnsi="Times" w:cs="Times New Roman"/>
          <w:color w:val="FF6600"/>
          <w:sz w:val="20"/>
          <w:szCs w:val="20"/>
          <w:lang w:val="en-GB"/>
        </w:rPr>
        <w:t>*ROBIN*</w:t>
      </w:r>
    </w:p>
    <w:p w14:paraId="07C4A1BA" w14:textId="77777777" w:rsidR="00CF4F5B" w:rsidRPr="00CF4F5B" w:rsidRDefault="00CF4F5B" w:rsidP="00CF4F5B">
      <w:pPr>
        <w:rPr>
          <w:rFonts w:ascii="Times" w:eastAsia="Times New Roman" w:hAnsi="Times" w:cs="Times New Roman"/>
          <w:sz w:val="20"/>
          <w:szCs w:val="20"/>
          <w:lang w:val="en-GB"/>
        </w:rPr>
      </w:pPr>
    </w:p>
    <w:p w14:paraId="1D7D0C87"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11) Figures need to be referred to from within the text - e.g. Figure X etc</w:t>
      </w:r>
    </w:p>
    <w:p w14:paraId="2698DC84" w14:textId="77777777" w:rsidR="00DE316D" w:rsidRDefault="00DE316D" w:rsidP="00CF4F5B">
      <w:pPr>
        <w:rPr>
          <w:rFonts w:ascii="Times" w:eastAsia="Times New Roman" w:hAnsi="Times" w:cs="Times New Roman"/>
          <w:sz w:val="20"/>
          <w:szCs w:val="20"/>
          <w:lang w:val="en-GB"/>
        </w:rPr>
      </w:pPr>
    </w:p>
    <w:p w14:paraId="51506F38" w14:textId="544BD1EB"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This has now been done</w:t>
      </w:r>
      <w:ins w:id="59" w:author="Robin Lovelace" w:date="2014-05-01T20:25:00Z">
        <w:r w:rsidR="00033FDB">
          <w:rPr>
            <w:rFonts w:ascii="Times" w:eastAsia="Times New Roman" w:hAnsi="Times" w:cs="Times New Roman"/>
            <w:color w:val="FF6600"/>
            <w:sz w:val="20"/>
            <w:szCs w:val="20"/>
            <w:lang w:val="en-GB"/>
          </w:rPr>
          <w:t xml:space="preserve"> in most cases</w:t>
        </w:r>
      </w:ins>
      <w:r w:rsidRPr="00DE316D">
        <w:rPr>
          <w:rFonts w:ascii="Times" w:eastAsia="Times New Roman" w:hAnsi="Times" w:cs="Times New Roman"/>
          <w:color w:val="FF6600"/>
          <w:sz w:val="20"/>
          <w:szCs w:val="20"/>
          <w:lang w:val="en-GB"/>
        </w:rPr>
        <w:t>, thank you</w:t>
      </w:r>
      <w:ins w:id="60" w:author="Robin Lovelace" w:date="2014-05-01T20:25:00Z">
        <w:r w:rsidR="00033FDB">
          <w:rPr>
            <w:rFonts w:ascii="Times" w:eastAsia="Times New Roman" w:hAnsi="Times" w:cs="Times New Roman"/>
            <w:color w:val="FF6600"/>
            <w:sz w:val="20"/>
            <w:szCs w:val="20"/>
            <w:lang w:val="en-GB"/>
          </w:rPr>
          <w:t>.</w:t>
        </w:r>
      </w:ins>
    </w:p>
    <w:p w14:paraId="6156541C" w14:textId="77777777" w:rsidR="00CF4F5B" w:rsidRPr="00CF4F5B" w:rsidRDefault="00CF4F5B" w:rsidP="00CF4F5B">
      <w:pPr>
        <w:rPr>
          <w:rFonts w:ascii="Times" w:eastAsia="Times New Roman" w:hAnsi="Times" w:cs="Times New Roman"/>
          <w:sz w:val="20"/>
          <w:szCs w:val="20"/>
          <w:lang w:val="en-GB"/>
        </w:rPr>
      </w:pPr>
    </w:p>
    <w:p w14:paraId="47E5916F"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lastRenderedPageBreak/>
        <w:t>12) Can figure 8 either have the whitespace around the images removed, or, be manually created from four images - at present it is very difficult to see the details that have been set by the line colour and width adjustment.</w:t>
      </w:r>
    </w:p>
    <w:p w14:paraId="27FEFCDF" w14:textId="77777777" w:rsidR="00DE316D" w:rsidRDefault="00DE316D" w:rsidP="00CF4F5B">
      <w:pPr>
        <w:rPr>
          <w:rFonts w:ascii="Times" w:eastAsia="Times New Roman" w:hAnsi="Times" w:cs="Times New Roman"/>
          <w:sz w:val="20"/>
          <w:szCs w:val="20"/>
          <w:lang w:val="en-GB"/>
        </w:rPr>
      </w:pPr>
    </w:p>
    <w:p w14:paraId="7C37C5D5" w14:textId="26BD1E4F"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 xml:space="preserve">Yes, done. </w:t>
      </w:r>
      <w:r>
        <w:rPr>
          <w:rFonts w:ascii="Times" w:eastAsia="Times New Roman" w:hAnsi="Times" w:cs="Times New Roman"/>
          <w:color w:val="FF6600"/>
          <w:sz w:val="20"/>
          <w:szCs w:val="20"/>
          <w:lang w:val="en-GB"/>
        </w:rPr>
        <w:t>*</w:t>
      </w:r>
      <w:r w:rsidRPr="00DE316D">
        <w:rPr>
          <w:rFonts w:ascii="Times" w:eastAsia="Times New Roman" w:hAnsi="Times" w:cs="Times New Roman"/>
          <w:b/>
          <w:bCs/>
          <w:color w:val="FF6600"/>
          <w:sz w:val="20"/>
          <w:szCs w:val="20"/>
          <w:lang w:val="en-GB"/>
        </w:rPr>
        <w:t>ROBIN</w:t>
      </w:r>
      <w:r>
        <w:rPr>
          <w:rFonts w:ascii="Times" w:eastAsia="Times New Roman" w:hAnsi="Times" w:cs="Times New Roman"/>
          <w:b/>
          <w:bCs/>
          <w:color w:val="FF6600"/>
          <w:sz w:val="20"/>
          <w:szCs w:val="20"/>
          <w:lang w:val="en-GB"/>
        </w:rPr>
        <w:t>*</w:t>
      </w:r>
    </w:p>
    <w:p w14:paraId="4D09324E" w14:textId="77777777" w:rsidR="00CF4F5B" w:rsidRPr="00CF4F5B" w:rsidRDefault="00CF4F5B" w:rsidP="00CF4F5B">
      <w:pPr>
        <w:rPr>
          <w:rFonts w:ascii="Times" w:eastAsia="Times New Roman" w:hAnsi="Times" w:cs="Times New Roman"/>
          <w:sz w:val="20"/>
          <w:szCs w:val="20"/>
          <w:lang w:val="en-GB"/>
        </w:rPr>
      </w:pPr>
    </w:p>
    <w:p w14:paraId="74DBB226"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13) As a general point, can the code blocks be consolidated so that the paragraphs of text are not broken up. For example, describe what is happening in the code block, and then present it. Any specific annotation could be in the R comments within the code - this was especially evident in the final bit on basemaps. </w:t>
      </w:r>
    </w:p>
    <w:p w14:paraId="30A0EB3B" w14:textId="77777777" w:rsidR="00DE316D" w:rsidRDefault="00DE316D" w:rsidP="00CF4F5B">
      <w:pPr>
        <w:rPr>
          <w:rFonts w:ascii="Times" w:eastAsia="Times New Roman" w:hAnsi="Times" w:cs="Times New Roman"/>
          <w:sz w:val="20"/>
          <w:szCs w:val="20"/>
          <w:lang w:val="en-GB"/>
        </w:rPr>
      </w:pPr>
    </w:p>
    <w:p w14:paraId="43EE5227" w14:textId="28D28E11"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Yes, done.</w:t>
      </w:r>
    </w:p>
    <w:p w14:paraId="2B4E5783" w14:textId="77777777" w:rsidR="00CF4F5B" w:rsidRPr="00CF4F5B" w:rsidRDefault="00CF4F5B" w:rsidP="00CF4F5B">
      <w:pPr>
        <w:rPr>
          <w:rFonts w:ascii="Times" w:eastAsia="Times New Roman" w:hAnsi="Times" w:cs="Times New Roman"/>
          <w:sz w:val="20"/>
          <w:szCs w:val="20"/>
          <w:lang w:val="en-GB"/>
        </w:rPr>
      </w:pPr>
    </w:p>
    <w:p w14:paraId="7780123B"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14) In the presented code, can the errors / warnings be removed to keep tidy</w:t>
      </w:r>
    </w:p>
    <w:p w14:paraId="286D1419" w14:textId="77777777" w:rsidR="00DE316D" w:rsidRDefault="00DE316D" w:rsidP="00CF4F5B">
      <w:pPr>
        <w:rPr>
          <w:rFonts w:ascii="Times" w:eastAsia="Times New Roman" w:hAnsi="Times" w:cs="Times New Roman"/>
          <w:sz w:val="20"/>
          <w:szCs w:val="20"/>
          <w:lang w:val="en-GB"/>
        </w:rPr>
      </w:pPr>
    </w:p>
    <w:p w14:paraId="40408574" w14:textId="52F2D98A"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 xml:space="preserve">Yes, </w:t>
      </w:r>
      <w:del w:id="61" w:author="Robin Lovelace" w:date="2014-05-01T20:37:00Z">
        <w:r w:rsidRPr="00DE316D" w:rsidDel="009F43DA">
          <w:rPr>
            <w:rFonts w:ascii="Times" w:eastAsia="Times New Roman" w:hAnsi="Times" w:cs="Times New Roman"/>
            <w:color w:val="FF6600"/>
            <w:sz w:val="20"/>
            <w:szCs w:val="20"/>
            <w:lang w:val="en-GB"/>
          </w:rPr>
          <w:delText>done. *ROBIN *</w:delText>
        </w:r>
      </w:del>
      <w:ins w:id="62" w:author="Robin Lovelace" w:date="2014-05-01T20:37:00Z">
        <w:r w:rsidR="009F43DA">
          <w:rPr>
            <w:rFonts w:ascii="Times" w:eastAsia="Times New Roman" w:hAnsi="Times" w:cs="Times New Roman"/>
            <w:color w:val="FF6600"/>
            <w:sz w:val="20"/>
            <w:szCs w:val="20"/>
            <w:lang w:val="en-GB"/>
          </w:rPr>
          <w:t>good comment. We have removed all the error and warning messages that could be found and agree these were an unnecessary distraction.</w:t>
        </w:r>
      </w:ins>
    </w:p>
    <w:p w14:paraId="074852E1" w14:textId="77777777" w:rsidR="00CF4F5B" w:rsidRPr="00CF4F5B" w:rsidRDefault="00CF4F5B" w:rsidP="00CF4F5B">
      <w:pPr>
        <w:rPr>
          <w:rFonts w:ascii="Times" w:eastAsia="Times New Roman" w:hAnsi="Times" w:cs="Times New Roman"/>
          <w:sz w:val="20"/>
          <w:szCs w:val="20"/>
          <w:lang w:val="en-GB"/>
        </w:rPr>
      </w:pPr>
    </w:p>
    <w:p w14:paraId="7CA03583" w14:textId="77777777" w:rsidR="00CF4F5B" w:rsidRDefault="00CF4F5B" w:rsidP="00CF4F5B">
      <w:pPr>
        <w:rPr>
          <w:rFonts w:ascii="Times" w:eastAsia="Times New Roman" w:hAnsi="Times" w:cs="Times New Roman"/>
          <w:sz w:val="20"/>
          <w:szCs w:val="20"/>
          <w:lang w:val="en-GB"/>
        </w:rPr>
      </w:pPr>
      <w:r w:rsidRPr="00CF4F5B">
        <w:rPr>
          <w:rFonts w:ascii="Times" w:eastAsia="Times New Roman" w:hAnsi="Times" w:cs="Times New Roman"/>
          <w:sz w:val="20"/>
          <w:szCs w:val="20"/>
          <w:lang w:val="en-GB"/>
        </w:rPr>
        <w:t>15) Could you provide some suggested reading - say not more than 5 - but if these could be accompanied with a brief exposition about why they are important would be useful.</w:t>
      </w:r>
    </w:p>
    <w:p w14:paraId="2EEB374F" w14:textId="77777777" w:rsidR="00DE316D" w:rsidRDefault="00DE316D" w:rsidP="00CF4F5B">
      <w:pPr>
        <w:rPr>
          <w:rFonts w:ascii="Times" w:eastAsia="Times New Roman" w:hAnsi="Times" w:cs="Times New Roman"/>
          <w:sz w:val="20"/>
          <w:szCs w:val="20"/>
          <w:lang w:val="en-GB"/>
        </w:rPr>
      </w:pPr>
    </w:p>
    <w:p w14:paraId="10B5A9AB" w14:textId="257FF561" w:rsidR="00DE316D" w:rsidRPr="00DE316D" w:rsidRDefault="00DE316D" w:rsidP="00CF4F5B">
      <w:pPr>
        <w:rPr>
          <w:rFonts w:ascii="Times" w:eastAsia="Times New Roman" w:hAnsi="Times" w:cs="Times New Roman"/>
          <w:color w:val="FF6600"/>
          <w:sz w:val="20"/>
          <w:szCs w:val="20"/>
          <w:lang w:val="en-GB"/>
        </w:rPr>
      </w:pPr>
      <w:r w:rsidRPr="00DE316D">
        <w:rPr>
          <w:rFonts w:ascii="Times" w:eastAsia="Times New Roman" w:hAnsi="Times" w:cs="Times New Roman"/>
          <w:color w:val="FF6600"/>
          <w:sz w:val="20"/>
          <w:szCs w:val="20"/>
          <w:lang w:val="en-GB"/>
        </w:rPr>
        <w:t>Yes, this has been added to t</w:t>
      </w:r>
      <w:r w:rsidR="005F377A">
        <w:rPr>
          <w:rFonts w:ascii="Times" w:eastAsia="Times New Roman" w:hAnsi="Times" w:cs="Times New Roman"/>
          <w:color w:val="FF6600"/>
          <w:sz w:val="20"/>
          <w:szCs w:val="20"/>
          <w:lang w:val="en-GB"/>
        </w:rPr>
        <w:t>he supporting materials section</w:t>
      </w:r>
      <w:r>
        <w:rPr>
          <w:rFonts w:ascii="Times" w:eastAsia="Times New Roman" w:hAnsi="Times" w:cs="Times New Roman"/>
          <w:color w:val="FF6600"/>
          <w:sz w:val="20"/>
          <w:szCs w:val="20"/>
          <w:lang w:val="en-GB"/>
        </w:rPr>
        <w:t>.</w:t>
      </w:r>
    </w:p>
    <w:p w14:paraId="2931D023" w14:textId="77777777" w:rsidR="0097479D" w:rsidRDefault="0097479D">
      <w:pPr>
        <w:rPr>
          <w:ins w:id="63" w:author="Robin Lovelace" w:date="2014-05-01T20:26:00Z"/>
        </w:rPr>
      </w:pPr>
    </w:p>
    <w:p w14:paraId="3FFB95DF" w14:textId="077BC94D" w:rsidR="00033FDB" w:rsidRDefault="00033FDB" w:rsidP="00033FDB">
      <w:pPr>
        <w:pStyle w:val="Heading2"/>
        <w:rPr>
          <w:ins w:id="64" w:author="Robin Lovelace" w:date="2014-05-01T20:27:00Z"/>
          <w:color w:val="000000" w:themeColor="text1"/>
        </w:rPr>
        <w:pPrChange w:id="65" w:author="Robin Lovelace" w:date="2014-05-01T20:26:00Z">
          <w:pPr/>
        </w:pPrChange>
      </w:pPr>
      <w:ins w:id="66" w:author="Robin Lovelace" w:date="2014-05-01T20:26:00Z">
        <w:r w:rsidRPr="00033FDB">
          <w:rPr>
            <w:color w:val="000000" w:themeColor="text1"/>
            <w:rPrChange w:id="67" w:author="Robin Lovelace" w:date="2014-05-01T20:27:00Z">
              <w:rPr/>
            </w:rPrChange>
          </w:rPr>
          <w:t>Notes to the editor</w:t>
        </w:r>
      </w:ins>
    </w:p>
    <w:p w14:paraId="0DE3F587" w14:textId="77777777" w:rsidR="00033FDB" w:rsidRDefault="00033FDB" w:rsidP="00033FDB">
      <w:pPr>
        <w:rPr>
          <w:ins w:id="68" w:author="Robin Lovelace" w:date="2014-05-01T20:27:00Z"/>
        </w:rPr>
        <w:pPrChange w:id="69" w:author="Robin Lovelace" w:date="2014-05-01T20:27:00Z">
          <w:pPr/>
        </w:pPrChange>
      </w:pPr>
    </w:p>
    <w:p w14:paraId="7D4F03BF" w14:textId="416810B7" w:rsidR="00033FDB" w:rsidRDefault="00033FDB" w:rsidP="00033FDB">
      <w:pPr>
        <w:rPr>
          <w:ins w:id="70" w:author="Robin Lovelace" w:date="2014-05-01T20:29:00Z"/>
          <w:rFonts w:ascii="Times" w:eastAsia="Times New Roman" w:hAnsi="Times" w:cs="Times New Roman"/>
          <w:sz w:val="20"/>
          <w:szCs w:val="20"/>
          <w:lang w:val="en-GB"/>
        </w:rPr>
        <w:pPrChange w:id="71" w:author="Robin Lovelace" w:date="2014-05-01T20:27:00Z">
          <w:pPr/>
        </w:pPrChange>
      </w:pPr>
      <w:ins w:id="72" w:author="Robin Lovelace" w:date="2014-05-01T20:27:00Z">
        <w:r w:rsidRPr="00033FDB">
          <w:rPr>
            <w:rFonts w:ascii="Times" w:eastAsia="Times New Roman" w:hAnsi="Times" w:cs="Times New Roman"/>
            <w:sz w:val="20"/>
            <w:szCs w:val="20"/>
            <w:lang w:val="en-GB"/>
            <w:rPrChange w:id="73" w:author="Robin Lovelace" w:date="2014-05-01T20:29:00Z">
              <w:rPr/>
            </w:rPrChange>
          </w:rPr>
          <w:t>There are a couple of changes we would like the editor to implement that depend on factors outside our control: the page width and margins of the book and the reference provided for Chris Brunsden</w:t>
        </w:r>
      </w:ins>
      <w:ins w:id="74" w:author="Robin Lovelace" w:date="2014-05-01T20:28:00Z">
        <w:r w:rsidRPr="00033FDB">
          <w:rPr>
            <w:rFonts w:ascii="Times" w:eastAsia="Times New Roman" w:hAnsi="Times" w:cs="Times New Roman"/>
            <w:sz w:val="20"/>
            <w:szCs w:val="20"/>
            <w:lang w:val="en-GB"/>
            <w:rPrChange w:id="75" w:author="Robin Lovelace" w:date="2014-05-01T20:29:00Z">
              <w:rPr/>
            </w:rPrChange>
          </w:rPr>
          <w:t xml:space="preserve">’s book. We have indicated these issues with the word “TODO”, which has been commented out to avoid disrupting the flow or readability of the pdf document. </w:t>
        </w:r>
      </w:ins>
    </w:p>
    <w:p w14:paraId="50561B1D" w14:textId="77777777" w:rsidR="00033FDB" w:rsidRDefault="00033FDB" w:rsidP="00033FDB">
      <w:pPr>
        <w:rPr>
          <w:ins w:id="76" w:author="Robin Lovelace" w:date="2014-05-01T20:29:00Z"/>
          <w:rFonts w:ascii="Times" w:eastAsia="Times New Roman" w:hAnsi="Times" w:cs="Times New Roman"/>
          <w:sz w:val="20"/>
          <w:szCs w:val="20"/>
          <w:lang w:val="en-GB"/>
        </w:rPr>
        <w:pPrChange w:id="77" w:author="Robin Lovelace" w:date="2014-05-01T20:27:00Z">
          <w:pPr/>
        </w:pPrChange>
      </w:pPr>
    </w:p>
    <w:p w14:paraId="125B1130" w14:textId="5EBF710E" w:rsidR="00033FDB" w:rsidRDefault="00033FDB" w:rsidP="00033FDB">
      <w:pPr>
        <w:rPr>
          <w:ins w:id="78" w:author="Robin Lovelace" w:date="2014-05-01T20:29:00Z"/>
          <w:rFonts w:ascii="Times" w:eastAsia="Times New Roman" w:hAnsi="Times" w:cs="Times New Roman"/>
          <w:sz w:val="20"/>
          <w:szCs w:val="20"/>
          <w:lang w:val="en-GB"/>
        </w:rPr>
        <w:pPrChange w:id="79" w:author="Robin Lovelace" w:date="2014-05-01T20:27:00Z">
          <w:pPr/>
        </w:pPrChange>
      </w:pPr>
      <w:ins w:id="80" w:author="Robin Lovelace" w:date="2014-05-01T20:29:00Z">
        <w:r>
          <w:rPr>
            <w:rFonts w:ascii="Times" w:eastAsia="Times New Roman" w:hAnsi="Times" w:cs="Times New Roman"/>
            <w:sz w:val="20"/>
            <w:szCs w:val="20"/>
            <w:lang w:val="en-GB"/>
          </w:rPr>
          <w:t>To be clear, the latest version of the .tex file can be found here:</w:t>
        </w:r>
      </w:ins>
      <w:ins w:id="81" w:author="Robin Lovelace" w:date="2014-05-01T20:31:00Z">
        <w:r>
          <w:rPr>
            <w:rFonts w:ascii="Times" w:eastAsia="Times New Roman" w:hAnsi="Times" w:cs="Times New Roman"/>
            <w:sz w:val="20"/>
            <w:szCs w:val="20"/>
            <w:lang w:val="en-GB"/>
          </w:rPr>
          <w:t xml:space="preserve"> </w:t>
        </w:r>
        <w:r w:rsidRPr="00033FDB">
          <w:rPr>
            <w:rFonts w:ascii="Times" w:eastAsia="Times New Roman" w:hAnsi="Times" w:cs="Times New Roman"/>
            <w:sz w:val="20"/>
            <w:szCs w:val="20"/>
            <w:lang w:val="en-GB"/>
          </w:rPr>
          <w:t>https://github.com/geocomPP/sdv/blob/master/finalChap.tex</w:t>
        </w:r>
      </w:ins>
    </w:p>
    <w:p w14:paraId="4AAF1642" w14:textId="77777777" w:rsidR="00033FDB" w:rsidRDefault="00033FDB" w:rsidP="00033FDB">
      <w:pPr>
        <w:rPr>
          <w:ins w:id="82" w:author="Robin Lovelace" w:date="2014-05-01T20:29:00Z"/>
          <w:rFonts w:ascii="Times" w:eastAsia="Times New Roman" w:hAnsi="Times" w:cs="Times New Roman"/>
          <w:sz w:val="20"/>
          <w:szCs w:val="20"/>
          <w:lang w:val="en-GB"/>
        </w:rPr>
        <w:pPrChange w:id="83" w:author="Robin Lovelace" w:date="2014-05-01T20:27:00Z">
          <w:pPr/>
        </w:pPrChange>
      </w:pPr>
    </w:p>
    <w:p w14:paraId="250D5D43" w14:textId="064AE9B9" w:rsidR="00033FDB" w:rsidRDefault="00033FDB" w:rsidP="00033FDB">
      <w:pPr>
        <w:rPr>
          <w:ins w:id="84" w:author="Robin Lovelace" w:date="2014-05-01T20:32:00Z"/>
          <w:rFonts w:ascii="Times" w:eastAsia="Times New Roman" w:hAnsi="Times" w:cs="Times New Roman"/>
          <w:sz w:val="20"/>
          <w:szCs w:val="20"/>
          <w:lang w:val="en-GB"/>
        </w:rPr>
        <w:pPrChange w:id="85" w:author="Robin Lovelace" w:date="2014-05-01T20:27:00Z">
          <w:pPr/>
        </w:pPrChange>
      </w:pPr>
      <w:ins w:id="86" w:author="Robin Lovelace" w:date="2014-05-01T20:29:00Z">
        <w:r>
          <w:rPr>
            <w:rFonts w:ascii="Times" w:eastAsia="Times New Roman" w:hAnsi="Times" w:cs="Times New Roman"/>
            <w:sz w:val="20"/>
            <w:szCs w:val="20"/>
            <w:lang w:val="en-GB"/>
          </w:rPr>
          <w:t>There latest version of the pdf document can be found here:</w:t>
        </w:r>
      </w:ins>
      <w:ins w:id="87" w:author="Robin Lovelace" w:date="2014-05-01T20:31:00Z">
        <w:r>
          <w:rPr>
            <w:rFonts w:ascii="Times" w:eastAsia="Times New Roman" w:hAnsi="Times" w:cs="Times New Roman"/>
            <w:sz w:val="20"/>
            <w:szCs w:val="20"/>
            <w:lang w:val="en-GB"/>
          </w:rPr>
          <w:t xml:space="preserve"> </w:t>
        </w:r>
      </w:ins>
      <w:ins w:id="88" w:author="Robin Lovelace" w:date="2014-05-01T20:32:00Z">
        <w:r>
          <w:rPr>
            <w:rFonts w:ascii="Times" w:eastAsia="Times New Roman" w:hAnsi="Times" w:cs="Times New Roman"/>
            <w:sz w:val="20"/>
            <w:szCs w:val="20"/>
            <w:lang w:val="en-GB"/>
          </w:rPr>
          <w:fldChar w:fldCharType="begin"/>
        </w:r>
        <w:r>
          <w:rPr>
            <w:rFonts w:ascii="Times" w:eastAsia="Times New Roman" w:hAnsi="Times" w:cs="Times New Roman"/>
            <w:sz w:val="20"/>
            <w:szCs w:val="20"/>
            <w:lang w:val="en-GB"/>
          </w:rPr>
          <w:instrText xml:space="preserve"> HYPERLINK "</w:instrText>
        </w:r>
      </w:ins>
      <w:ins w:id="89" w:author="Robin Lovelace" w:date="2014-05-01T20:31:00Z">
        <w:r w:rsidRPr="00033FDB">
          <w:rPr>
            <w:rFonts w:ascii="Times" w:eastAsia="Times New Roman" w:hAnsi="Times" w:cs="Times New Roman"/>
            <w:sz w:val="20"/>
            <w:szCs w:val="20"/>
            <w:lang w:val="en-GB"/>
          </w:rPr>
          <w:instrText>https://github.com/geocomPP/sdv/raw/master/finalChap.pdf</w:instrText>
        </w:r>
      </w:ins>
      <w:ins w:id="90" w:author="Robin Lovelace" w:date="2014-05-01T20:32:00Z">
        <w:r>
          <w:rPr>
            <w:rFonts w:ascii="Times" w:eastAsia="Times New Roman" w:hAnsi="Times" w:cs="Times New Roman"/>
            <w:sz w:val="20"/>
            <w:szCs w:val="20"/>
            <w:lang w:val="en-GB"/>
          </w:rPr>
          <w:instrText xml:space="preserve">" </w:instrText>
        </w:r>
        <w:r>
          <w:rPr>
            <w:rFonts w:ascii="Times" w:eastAsia="Times New Roman" w:hAnsi="Times" w:cs="Times New Roman"/>
            <w:sz w:val="20"/>
            <w:szCs w:val="20"/>
            <w:lang w:val="en-GB"/>
          </w:rPr>
          <w:fldChar w:fldCharType="separate"/>
        </w:r>
      </w:ins>
      <w:ins w:id="91" w:author="Robin Lovelace" w:date="2014-05-01T20:31:00Z">
        <w:r w:rsidRPr="009E09F9">
          <w:rPr>
            <w:rStyle w:val="Hyperlink"/>
            <w:rFonts w:ascii="Times" w:eastAsia="Times New Roman" w:hAnsi="Times" w:cs="Times New Roman"/>
            <w:sz w:val="20"/>
            <w:szCs w:val="20"/>
            <w:lang w:val="en-GB"/>
          </w:rPr>
          <w:t>https://github.com/geocomPP/sdv/raw/master/finalChap.pdf</w:t>
        </w:r>
      </w:ins>
      <w:ins w:id="92" w:author="Robin Lovelace" w:date="2014-05-01T20:32:00Z">
        <w:r>
          <w:rPr>
            <w:rFonts w:ascii="Times" w:eastAsia="Times New Roman" w:hAnsi="Times" w:cs="Times New Roman"/>
            <w:sz w:val="20"/>
            <w:szCs w:val="20"/>
            <w:lang w:val="en-GB"/>
          </w:rPr>
          <w:fldChar w:fldCharType="end"/>
        </w:r>
      </w:ins>
    </w:p>
    <w:p w14:paraId="012B7E78" w14:textId="77777777" w:rsidR="00033FDB" w:rsidRDefault="00033FDB" w:rsidP="00033FDB">
      <w:pPr>
        <w:rPr>
          <w:ins w:id="93" w:author="Robin Lovelace" w:date="2014-05-01T20:32:00Z"/>
          <w:rFonts w:ascii="Times" w:eastAsia="Times New Roman" w:hAnsi="Times" w:cs="Times New Roman"/>
          <w:sz w:val="20"/>
          <w:szCs w:val="20"/>
          <w:lang w:val="en-GB"/>
        </w:rPr>
        <w:pPrChange w:id="94" w:author="Robin Lovelace" w:date="2014-05-01T20:27:00Z">
          <w:pPr/>
        </w:pPrChange>
      </w:pPr>
    </w:p>
    <w:p w14:paraId="02F51462" w14:textId="34C58658" w:rsidR="00033FDB" w:rsidRDefault="00033FDB" w:rsidP="00033FDB">
      <w:pPr>
        <w:rPr>
          <w:ins w:id="95" w:author="Robin Lovelace" w:date="2014-05-01T20:44:00Z"/>
          <w:rFonts w:ascii="Times" w:eastAsia="Times New Roman" w:hAnsi="Times" w:cs="Times New Roman"/>
          <w:sz w:val="20"/>
          <w:szCs w:val="20"/>
          <w:lang w:val="en-GB"/>
        </w:rPr>
        <w:pPrChange w:id="96" w:author="Robin Lovelace" w:date="2014-05-01T20:27:00Z">
          <w:pPr/>
        </w:pPrChange>
      </w:pPr>
      <w:ins w:id="97" w:author="Robin Lovelace" w:date="2014-05-01T20:32:00Z">
        <w:r>
          <w:rPr>
            <w:rFonts w:ascii="Times" w:eastAsia="Times New Roman" w:hAnsi="Times" w:cs="Times New Roman"/>
            <w:sz w:val="20"/>
            <w:szCs w:val="20"/>
            <w:lang w:val="en-GB"/>
          </w:rPr>
          <w:t>Also, we are aware that the figures are low resolution and have a large amount of whitespace. We kept the figures small for portability of the early documents and will provide higher resolution images as/when they are needed.</w:t>
        </w:r>
      </w:ins>
    </w:p>
    <w:p w14:paraId="41CAD725" w14:textId="77777777" w:rsidR="008C1F13" w:rsidRDefault="008C1F13" w:rsidP="00033FDB">
      <w:pPr>
        <w:rPr>
          <w:ins w:id="98" w:author="Robin Lovelace" w:date="2014-05-01T20:44:00Z"/>
          <w:rFonts w:ascii="Times" w:eastAsia="Times New Roman" w:hAnsi="Times" w:cs="Times New Roman"/>
          <w:sz w:val="20"/>
          <w:szCs w:val="20"/>
          <w:lang w:val="en-GB"/>
        </w:rPr>
        <w:pPrChange w:id="99" w:author="Robin Lovelace" w:date="2014-05-01T20:27:00Z">
          <w:pPr/>
        </w:pPrChange>
      </w:pPr>
    </w:p>
    <w:p w14:paraId="1DAC805C" w14:textId="0029BA67" w:rsidR="008C1F13" w:rsidRPr="00033FDB" w:rsidRDefault="008C1F13" w:rsidP="00033FDB">
      <w:pPr>
        <w:rPr>
          <w:rFonts w:ascii="Times" w:eastAsia="Times New Roman" w:hAnsi="Times" w:cs="Times New Roman"/>
          <w:sz w:val="20"/>
          <w:szCs w:val="20"/>
          <w:lang w:val="en-GB"/>
          <w:rPrChange w:id="100" w:author="Robin Lovelace" w:date="2014-05-01T20:29:00Z">
            <w:rPr/>
          </w:rPrChange>
        </w:rPr>
        <w:pPrChange w:id="101" w:author="Robin Lovelace" w:date="2014-05-01T20:27:00Z">
          <w:pPr/>
        </w:pPrChange>
      </w:pPr>
      <w:ins w:id="102" w:author="Robin Lovelace" w:date="2014-05-01T20:44:00Z">
        <w:r>
          <w:rPr>
            <w:rFonts w:ascii="Times" w:eastAsia="Times New Roman" w:hAnsi="Times" w:cs="Times New Roman"/>
            <w:sz w:val="20"/>
            <w:szCs w:val="20"/>
            <w:lang w:val="en-GB"/>
          </w:rPr>
          <w:t xml:space="preserve">We have </w:t>
        </w:r>
      </w:ins>
      <w:ins w:id="103" w:author="Robin Lovelace" w:date="2014-05-01T20:51:00Z">
        <w:r w:rsidR="00876454">
          <w:rPr>
            <w:rFonts w:ascii="Times" w:eastAsia="Times New Roman" w:hAnsi="Times" w:cs="Times New Roman"/>
            <w:sz w:val="20"/>
            <w:szCs w:val="20"/>
            <w:lang w:val="en-GB"/>
          </w:rPr>
          <w:t>made an effort</w:t>
        </w:r>
      </w:ins>
      <w:ins w:id="104" w:author="Robin Lovelace" w:date="2014-05-01T20:44:00Z">
        <w:r>
          <w:rPr>
            <w:rFonts w:ascii="Times" w:eastAsia="Times New Roman" w:hAnsi="Times" w:cs="Times New Roman"/>
            <w:sz w:val="20"/>
            <w:szCs w:val="20"/>
            <w:lang w:val="en-GB"/>
          </w:rPr>
          <w:t xml:space="preserve"> to be consistent with the </w:t>
        </w:r>
      </w:ins>
      <w:ins w:id="105" w:author="Robin Lovelace" w:date="2014-05-01T20:45:00Z">
        <w:r>
          <w:rPr>
            <w:rFonts w:ascii="Times" w:eastAsia="Times New Roman" w:hAnsi="Times" w:cs="Times New Roman"/>
            <w:sz w:val="20"/>
            <w:szCs w:val="20"/>
            <w:lang w:val="en-GB"/>
          </w:rPr>
          <w:t>highlighting/emphasis given to different elements of R</w:t>
        </w:r>
      </w:ins>
      <w:ins w:id="106" w:author="Robin Lovelace" w:date="2014-05-01T20:51:00Z">
        <w:r w:rsidR="00876454">
          <w:rPr>
            <w:rFonts w:ascii="Times" w:eastAsia="Times New Roman" w:hAnsi="Times" w:cs="Times New Roman"/>
            <w:sz w:val="20"/>
            <w:szCs w:val="20"/>
            <w:lang w:val="en-GB"/>
          </w:rPr>
          <w:t xml:space="preserve"> (in previous draft editions, some package names were presented in monospace, others were not)</w:t>
        </w:r>
      </w:ins>
      <w:ins w:id="107" w:author="Robin Lovelace" w:date="2014-05-01T20:45:00Z">
        <w:r>
          <w:rPr>
            <w:rFonts w:ascii="Times" w:eastAsia="Times New Roman" w:hAnsi="Times" w:cs="Times New Roman"/>
            <w:sz w:val="20"/>
            <w:szCs w:val="20"/>
            <w:lang w:val="en-GB"/>
          </w:rPr>
          <w:t xml:space="preserve">: packages are presented in normal text. Inline code is presented in monotype, whilst blocks of code are </w:t>
        </w:r>
      </w:ins>
      <w:ins w:id="108" w:author="Robin Lovelace" w:date="2014-05-01T20:52:00Z">
        <w:r w:rsidR="00876454">
          <w:rPr>
            <w:rFonts w:ascii="Times" w:eastAsia="Times New Roman" w:hAnsi="Times" w:cs="Times New Roman"/>
            <w:sz w:val="20"/>
            <w:szCs w:val="20"/>
            <w:lang w:val="en-GB"/>
          </w:rPr>
          <w:t xml:space="preserve">colour </w:t>
        </w:r>
      </w:ins>
      <w:bookmarkStart w:id="109" w:name="_GoBack"/>
      <w:bookmarkEnd w:id="109"/>
      <w:ins w:id="110" w:author="Robin Lovelace" w:date="2014-05-01T20:45:00Z">
        <w:r>
          <w:rPr>
            <w:rFonts w:ascii="Times" w:eastAsia="Times New Roman" w:hAnsi="Times" w:cs="Times New Roman"/>
            <w:sz w:val="20"/>
            <w:szCs w:val="20"/>
            <w:lang w:val="en-GB"/>
          </w:rPr>
          <w:t>highlighted to make the code more readable. An alteration the editor may want to make is to embolden package names (see</w:t>
        </w:r>
      </w:ins>
      <w:ins w:id="111" w:author="Robin Lovelace" w:date="2014-05-01T20:44:00Z">
        <w:r>
          <w:rPr>
            <w:rFonts w:ascii="Times" w:eastAsia="Times New Roman" w:hAnsi="Times" w:cs="Times New Roman"/>
            <w:sz w:val="20"/>
            <w:szCs w:val="20"/>
            <w:lang w:val="en-GB"/>
          </w:rPr>
          <w:t xml:space="preserve"> </w:t>
        </w:r>
      </w:ins>
      <w:ins w:id="112" w:author="Robin Lovelace" w:date="2014-05-01T20:47:00Z">
        <w:r>
          <w:rPr>
            <w:rFonts w:ascii="Times" w:eastAsia="Times New Roman" w:hAnsi="Times" w:cs="Times New Roman"/>
            <w:sz w:val="20"/>
            <w:szCs w:val="20"/>
            <w:lang w:val="en-GB"/>
          </w:rPr>
          <w:fldChar w:fldCharType="begin"/>
        </w:r>
        <w:r>
          <w:rPr>
            <w:rFonts w:ascii="Times" w:eastAsia="Times New Roman" w:hAnsi="Times" w:cs="Times New Roman"/>
            <w:sz w:val="20"/>
            <w:szCs w:val="20"/>
            <w:lang w:val="en-GB"/>
          </w:rPr>
          <w:instrText xml:space="preserve"> HYPERLINK "</w:instrText>
        </w:r>
      </w:ins>
      <w:ins w:id="113" w:author="Robin Lovelace" w:date="2014-05-01T20:44:00Z">
        <w:r w:rsidRPr="008C1F13">
          <w:rPr>
            <w:rFonts w:ascii="Times" w:eastAsia="Times New Roman" w:hAnsi="Times" w:cs="Times New Roman"/>
            <w:sz w:val="20"/>
            <w:szCs w:val="20"/>
            <w:lang w:val="en-GB"/>
          </w:rPr>
          <w:instrText>http://vita.had.co.nz/papers/tidy-data.pdf</w:instrText>
        </w:r>
      </w:ins>
      <w:ins w:id="114" w:author="Robin Lovelace" w:date="2014-05-01T20:47:00Z">
        <w:r>
          <w:rPr>
            <w:rFonts w:ascii="Times" w:eastAsia="Times New Roman" w:hAnsi="Times" w:cs="Times New Roman"/>
            <w:sz w:val="20"/>
            <w:szCs w:val="20"/>
            <w:lang w:val="en-GB"/>
          </w:rPr>
          <w:instrText xml:space="preserve">" </w:instrText>
        </w:r>
        <w:r>
          <w:rPr>
            <w:rFonts w:ascii="Times" w:eastAsia="Times New Roman" w:hAnsi="Times" w:cs="Times New Roman"/>
            <w:sz w:val="20"/>
            <w:szCs w:val="20"/>
            <w:lang w:val="en-GB"/>
          </w:rPr>
          <w:fldChar w:fldCharType="separate"/>
        </w:r>
      </w:ins>
      <w:ins w:id="115" w:author="Robin Lovelace" w:date="2014-05-01T20:44:00Z">
        <w:r w:rsidRPr="009E09F9">
          <w:rPr>
            <w:rStyle w:val="Hyperlink"/>
            <w:rFonts w:ascii="Times" w:eastAsia="Times New Roman" w:hAnsi="Times" w:cs="Times New Roman"/>
            <w:sz w:val="20"/>
            <w:szCs w:val="20"/>
            <w:lang w:val="en-GB"/>
          </w:rPr>
          <w:t>http://vita.had.co.nz/papers/tidy-data.pdf</w:t>
        </w:r>
      </w:ins>
      <w:ins w:id="116" w:author="Robin Lovelace" w:date="2014-05-01T20:47:00Z">
        <w:r>
          <w:rPr>
            <w:rFonts w:ascii="Times" w:eastAsia="Times New Roman" w:hAnsi="Times" w:cs="Times New Roman"/>
            <w:sz w:val="20"/>
            <w:szCs w:val="20"/>
            <w:lang w:val="en-GB"/>
          </w:rPr>
          <w:fldChar w:fldCharType="end"/>
        </w:r>
        <w:r>
          <w:rPr>
            <w:rFonts w:ascii="Times" w:eastAsia="Times New Roman" w:hAnsi="Times" w:cs="Times New Roman"/>
            <w:sz w:val="20"/>
            <w:szCs w:val="20"/>
            <w:lang w:val="en-GB"/>
          </w:rPr>
          <w:t xml:space="preserve"> for a recent example of this) although this is a matter of style so best left to the editing/typesetting team.</w:t>
        </w:r>
      </w:ins>
    </w:p>
    <w:sectPr w:rsidR="008C1F13" w:rsidRPr="00033FDB" w:rsidSect="009747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5B"/>
    <w:rsid w:val="00033FDB"/>
    <w:rsid w:val="000D68BF"/>
    <w:rsid w:val="001B5D8E"/>
    <w:rsid w:val="001D42CB"/>
    <w:rsid w:val="002C38EF"/>
    <w:rsid w:val="0052495C"/>
    <w:rsid w:val="005F377A"/>
    <w:rsid w:val="0060247E"/>
    <w:rsid w:val="006B1FEA"/>
    <w:rsid w:val="006B66A1"/>
    <w:rsid w:val="007D4AD3"/>
    <w:rsid w:val="00876454"/>
    <w:rsid w:val="008C1F13"/>
    <w:rsid w:val="0097479D"/>
    <w:rsid w:val="009E5D7D"/>
    <w:rsid w:val="009F43DA"/>
    <w:rsid w:val="00A568EA"/>
    <w:rsid w:val="00CF4F5B"/>
    <w:rsid w:val="00DE316D"/>
    <w:rsid w:val="00E41B26"/>
    <w:rsid w:val="00ED3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D3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3F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8EA"/>
    <w:rPr>
      <w:color w:val="0000FF" w:themeColor="hyperlink"/>
      <w:u w:val="single"/>
    </w:rPr>
  </w:style>
  <w:style w:type="character" w:styleId="Strong">
    <w:name w:val="Strong"/>
    <w:basedOn w:val="DefaultParagraphFont"/>
    <w:uiPriority w:val="22"/>
    <w:qFormat/>
    <w:rsid w:val="00DE316D"/>
    <w:rPr>
      <w:b/>
      <w:bCs/>
    </w:rPr>
  </w:style>
  <w:style w:type="character" w:customStyle="1" w:styleId="Heading2Char">
    <w:name w:val="Heading 2 Char"/>
    <w:basedOn w:val="DefaultParagraphFont"/>
    <w:link w:val="Heading2"/>
    <w:uiPriority w:val="9"/>
    <w:rsid w:val="00033F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3F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8EA"/>
    <w:rPr>
      <w:color w:val="0000FF" w:themeColor="hyperlink"/>
      <w:u w:val="single"/>
    </w:rPr>
  </w:style>
  <w:style w:type="character" w:styleId="Strong">
    <w:name w:val="Strong"/>
    <w:basedOn w:val="DefaultParagraphFont"/>
    <w:uiPriority w:val="22"/>
    <w:qFormat/>
    <w:rsid w:val="00DE316D"/>
    <w:rPr>
      <w:b/>
      <w:bCs/>
    </w:rPr>
  </w:style>
  <w:style w:type="character" w:customStyle="1" w:styleId="Heading2Char">
    <w:name w:val="Heading 2 Char"/>
    <w:basedOn w:val="DefaultParagraphFont"/>
    <w:link w:val="Heading2"/>
    <w:uiPriority w:val="9"/>
    <w:rsid w:val="00033F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967672">
      <w:bodyDiv w:val="1"/>
      <w:marLeft w:val="0"/>
      <w:marRight w:val="0"/>
      <w:marTop w:val="0"/>
      <w:marBottom w:val="0"/>
      <w:divBdr>
        <w:top w:val="none" w:sz="0" w:space="0" w:color="auto"/>
        <w:left w:val="none" w:sz="0" w:space="0" w:color="auto"/>
        <w:bottom w:val="none" w:sz="0" w:space="0" w:color="auto"/>
        <w:right w:val="none" w:sz="0" w:space="0" w:color="auto"/>
      </w:divBdr>
      <w:divsChild>
        <w:div w:id="1863126181">
          <w:marLeft w:val="0"/>
          <w:marRight w:val="0"/>
          <w:marTop w:val="0"/>
          <w:marBottom w:val="0"/>
          <w:divBdr>
            <w:top w:val="none" w:sz="0" w:space="0" w:color="auto"/>
            <w:left w:val="none" w:sz="0" w:space="0" w:color="auto"/>
            <w:bottom w:val="none" w:sz="0" w:space="0" w:color="auto"/>
            <w:right w:val="none" w:sz="0" w:space="0" w:color="auto"/>
          </w:divBdr>
        </w:div>
        <w:div w:id="1547059073">
          <w:marLeft w:val="0"/>
          <w:marRight w:val="0"/>
          <w:marTop w:val="0"/>
          <w:marBottom w:val="0"/>
          <w:divBdr>
            <w:top w:val="none" w:sz="0" w:space="0" w:color="auto"/>
            <w:left w:val="none" w:sz="0" w:space="0" w:color="auto"/>
            <w:bottom w:val="none" w:sz="0" w:space="0" w:color="auto"/>
            <w:right w:val="none" w:sz="0" w:space="0" w:color="auto"/>
          </w:divBdr>
          <w:divsChild>
            <w:div w:id="248925247">
              <w:marLeft w:val="0"/>
              <w:marRight w:val="0"/>
              <w:marTop w:val="0"/>
              <w:marBottom w:val="0"/>
              <w:divBdr>
                <w:top w:val="none" w:sz="0" w:space="0" w:color="auto"/>
                <w:left w:val="none" w:sz="0" w:space="0" w:color="auto"/>
                <w:bottom w:val="none" w:sz="0" w:space="0" w:color="auto"/>
                <w:right w:val="none" w:sz="0" w:space="0" w:color="auto"/>
              </w:divBdr>
            </w:div>
            <w:div w:id="1017923156">
              <w:marLeft w:val="0"/>
              <w:marRight w:val="0"/>
              <w:marTop w:val="0"/>
              <w:marBottom w:val="0"/>
              <w:divBdr>
                <w:top w:val="none" w:sz="0" w:space="0" w:color="auto"/>
                <w:left w:val="none" w:sz="0" w:space="0" w:color="auto"/>
                <w:bottom w:val="none" w:sz="0" w:space="0" w:color="auto"/>
                <w:right w:val="none" w:sz="0" w:space="0" w:color="auto"/>
              </w:divBdr>
            </w:div>
            <w:div w:id="474447302">
              <w:marLeft w:val="0"/>
              <w:marRight w:val="0"/>
              <w:marTop w:val="0"/>
              <w:marBottom w:val="0"/>
              <w:divBdr>
                <w:top w:val="none" w:sz="0" w:space="0" w:color="auto"/>
                <w:left w:val="none" w:sz="0" w:space="0" w:color="auto"/>
                <w:bottom w:val="none" w:sz="0" w:space="0" w:color="auto"/>
                <w:right w:val="none" w:sz="0" w:space="0" w:color="auto"/>
              </w:divBdr>
            </w:div>
            <w:div w:id="1319268086">
              <w:marLeft w:val="0"/>
              <w:marRight w:val="0"/>
              <w:marTop w:val="0"/>
              <w:marBottom w:val="0"/>
              <w:divBdr>
                <w:top w:val="none" w:sz="0" w:space="0" w:color="auto"/>
                <w:left w:val="none" w:sz="0" w:space="0" w:color="auto"/>
                <w:bottom w:val="none" w:sz="0" w:space="0" w:color="auto"/>
                <w:right w:val="none" w:sz="0" w:space="0" w:color="auto"/>
              </w:divBdr>
            </w:div>
            <w:div w:id="188180450">
              <w:marLeft w:val="0"/>
              <w:marRight w:val="0"/>
              <w:marTop w:val="0"/>
              <w:marBottom w:val="0"/>
              <w:divBdr>
                <w:top w:val="none" w:sz="0" w:space="0" w:color="auto"/>
                <w:left w:val="none" w:sz="0" w:space="0" w:color="auto"/>
                <w:bottom w:val="none" w:sz="0" w:space="0" w:color="auto"/>
                <w:right w:val="none" w:sz="0" w:space="0" w:color="auto"/>
              </w:divBdr>
            </w:div>
            <w:div w:id="1994137170">
              <w:marLeft w:val="0"/>
              <w:marRight w:val="0"/>
              <w:marTop w:val="0"/>
              <w:marBottom w:val="0"/>
              <w:divBdr>
                <w:top w:val="none" w:sz="0" w:space="0" w:color="auto"/>
                <w:left w:val="none" w:sz="0" w:space="0" w:color="auto"/>
                <w:bottom w:val="none" w:sz="0" w:space="0" w:color="auto"/>
                <w:right w:val="none" w:sz="0" w:space="0" w:color="auto"/>
              </w:divBdr>
            </w:div>
            <w:div w:id="1195116576">
              <w:marLeft w:val="0"/>
              <w:marRight w:val="0"/>
              <w:marTop w:val="0"/>
              <w:marBottom w:val="0"/>
              <w:divBdr>
                <w:top w:val="none" w:sz="0" w:space="0" w:color="auto"/>
                <w:left w:val="none" w:sz="0" w:space="0" w:color="auto"/>
                <w:bottom w:val="none" w:sz="0" w:space="0" w:color="auto"/>
                <w:right w:val="none" w:sz="0" w:space="0" w:color="auto"/>
              </w:divBdr>
            </w:div>
            <w:div w:id="1206911627">
              <w:marLeft w:val="0"/>
              <w:marRight w:val="0"/>
              <w:marTop w:val="0"/>
              <w:marBottom w:val="0"/>
              <w:divBdr>
                <w:top w:val="none" w:sz="0" w:space="0" w:color="auto"/>
                <w:left w:val="none" w:sz="0" w:space="0" w:color="auto"/>
                <w:bottom w:val="none" w:sz="0" w:space="0" w:color="auto"/>
                <w:right w:val="none" w:sz="0" w:space="0" w:color="auto"/>
              </w:divBdr>
            </w:div>
            <w:div w:id="553125494">
              <w:marLeft w:val="0"/>
              <w:marRight w:val="0"/>
              <w:marTop w:val="0"/>
              <w:marBottom w:val="0"/>
              <w:divBdr>
                <w:top w:val="none" w:sz="0" w:space="0" w:color="auto"/>
                <w:left w:val="none" w:sz="0" w:space="0" w:color="auto"/>
                <w:bottom w:val="none" w:sz="0" w:space="0" w:color="auto"/>
                <w:right w:val="none" w:sz="0" w:space="0" w:color="auto"/>
              </w:divBdr>
            </w:div>
            <w:div w:id="1786384945">
              <w:marLeft w:val="0"/>
              <w:marRight w:val="0"/>
              <w:marTop w:val="0"/>
              <w:marBottom w:val="0"/>
              <w:divBdr>
                <w:top w:val="none" w:sz="0" w:space="0" w:color="auto"/>
                <w:left w:val="none" w:sz="0" w:space="0" w:color="auto"/>
                <w:bottom w:val="none" w:sz="0" w:space="0" w:color="auto"/>
                <w:right w:val="none" w:sz="0" w:space="0" w:color="auto"/>
              </w:divBdr>
            </w:div>
            <w:div w:id="1689987542">
              <w:marLeft w:val="0"/>
              <w:marRight w:val="0"/>
              <w:marTop w:val="0"/>
              <w:marBottom w:val="0"/>
              <w:divBdr>
                <w:top w:val="none" w:sz="0" w:space="0" w:color="auto"/>
                <w:left w:val="none" w:sz="0" w:space="0" w:color="auto"/>
                <w:bottom w:val="none" w:sz="0" w:space="0" w:color="auto"/>
                <w:right w:val="none" w:sz="0" w:space="0" w:color="auto"/>
              </w:divBdr>
            </w:div>
            <w:div w:id="61173056">
              <w:marLeft w:val="0"/>
              <w:marRight w:val="0"/>
              <w:marTop w:val="0"/>
              <w:marBottom w:val="0"/>
              <w:divBdr>
                <w:top w:val="none" w:sz="0" w:space="0" w:color="auto"/>
                <w:left w:val="none" w:sz="0" w:space="0" w:color="auto"/>
                <w:bottom w:val="none" w:sz="0" w:space="0" w:color="auto"/>
                <w:right w:val="none" w:sz="0" w:space="0" w:color="auto"/>
              </w:divBdr>
            </w:div>
            <w:div w:id="1415391513">
              <w:marLeft w:val="0"/>
              <w:marRight w:val="0"/>
              <w:marTop w:val="0"/>
              <w:marBottom w:val="0"/>
              <w:divBdr>
                <w:top w:val="none" w:sz="0" w:space="0" w:color="auto"/>
                <w:left w:val="none" w:sz="0" w:space="0" w:color="auto"/>
                <w:bottom w:val="none" w:sz="0" w:space="0" w:color="auto"/>
                <w:right w:val="none" w:sz="0" w:space="0" w:color="auto"/>
              </w:divBdr>
            </w:div>
            <w:div w:id="1057358093">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301689106">
              <w:marLeft w:val="0"/>
              <w:marRight w:val="0"/>
              <w:marTop w:val="0"/>
              <w:marBottom w:val="0"/>
              <w:divBdr>
                <w:top w:val="none" w:sz="0" w:space="0" w:color="auto"/>
                <w:left w:val="none" w:sz="0" w:space="0" w:color="auto"/>
                <w:bottom w:val="none" w:sz="0" w:space="0" w:color="auto"/>
                <w:right w:val="none" w:sz="0" w:space="0" w:color="auto"/>
              </w:divBdr>
            </w:div>
            <w:div w:id="1340766363">
              <w:marLeft w:val="0"/>
              <w:marRight w:val="0"/>
              <w:marTop w:val="0"/>
              <w:marBottom w:val="0"/>
              <w:divBdr>
                <w:top w:val="none" w:sz="0" w:space="0" w:color="auto"/>
                <w:left w:val="none" w:sz="0" w:space="0" w:color="auto"/>
                <w:bottom w:val="none" w:sz="0" w:space="0" w:color="auto"/>
                <w:right w:val="none" w:sz="0" w:space="0" w:color="auto"/>
              </w:divBdr>
            </w:div>
            <w:div w:id="1982614967">
              <w:marLeft w:val="0"/>
              <w:marRight w:val="0"/>
              <w:marTop w:val="0"/>
              <w:marBottom w:val="0"/>
              <w:divBdr>
                <w:top w:val="none" w:sz="0" w:space="0" w:color="auto"/>
                <w:left w:val="none" w:sz="0" w:space="0" w:color="auto"/>
                <w:bottom w:val="none" w:sz="0" w:space="0" w:color="auto"/>
                <w:right w:val="none" w:sz="0" w:space="0" w:color="auto"/>
              </w:divBdr>
            </w:div>
            <w:div w:id="354893164">
              <w:marLeft w:val="0"/>
              <w:marRight w:val="0"/>
              <w:marTop w:val="0"/>
              <w:marBottom w:val="0"/>
              <w:divBdr>
                <w:top w:val="none" w:sz="0" w:space="0" w:color="auto"/>
                <w:left w:val="none" w:sz="0" w:space="0" w:color="auto"/>
                <w:bottom w:val="none" w:sz="0" w:space="0" w:color="auto"/>
                <w:right w:val="none" w:sz="0" w:space="0" w:color="auto"/>
              </w:divBdr>
            </w:div>
            <w:div w:id="1760251991">
              <w:marLeft w:val="0"/>
              <w:marRight w:val="0"/>
              <w:marTop w:val="0"/>
              <w:marBottom w:val="0"/>
              <w:divBdr>
                <w:top w:val="none" w:sz="0" w:space="0" w:color="auto"/>
                <w:left w:val="none" w:sz="0" w:space="0" w:color="auto"/>
                <w:bottom w:val="none" w:sz="0" w:space="0" w:color="auto"/>
                <w:right w:val="none" w:sz="0" w:space="0" w:color="auto"/>
              </w:divBdr>
            </w:div>
            <w:div w:id="1030496398">
              <w:marLeft w:val="0"/>
              <w:marRight w:val="0"/>
              <w:marTop w:val="0"/>
              <w:marBottom w:val="0"/>
              <w:divBdr>
                <w:top w:val="none" w:sz="0" w:space="0" w:color="auto"/>
                <w:left w:val="none" w:sz="0" w:space="0" w:color="auto"/>
                <w:bottom w:val="none" w:sz="0" w:space="0" w:color="auto"/>
                <w:right w:val="none" w:sz="0" w:space="0" w:color="auto"/>
              </w:divBdr>
            </w:div>
            <w:div w:id="1832988820">
              <w:marLeft w:val="0"/>
              <w:marRight w:val="0"/>
              <w:marTop w:val="0"/>
              <w:marBottom w:val="0"/>
              <w:divBdr>
                <w:top w:val="none" w:sz="0" w:space="0" w:color="auto"/>
                <w:left w:val="none" w:sz="0" w:space="0" w:color="auto"/>
                <w:bottom w:val="none" w:sz="0" w:space="0" w:color="auto"/>
                <w:right w:val="none" w:sz="0" w:space="0" w:color="auto"/>
              </w:divBdr>
            </w:div>
            <w:div w:id="715545068">
              <w:marLeft w:val="0"/>
              <w:marRight w:val="0"/>
              <w:marTop w:val="0"/>
              <w:marBottom w:val="0"/>
              <w:divBdr>
                <w:top w:val="none" w:sz="0" w:space="0" w:color="auto"/>
                <w:left w:val="none" w:sz="0" w:space="0" w:color="auto"/>
                <w:bottom w:val="none" w:sz="0" w:space="0" w:color="auto"/>
                <w:right w:val="none" w:sz="0" w:space="0" w:color="auto"/>
              </w:divBdr>
            </w:div>
            <w:div w:id="1313102789">
              <w:marLeft w:val="0"/>
              <w:marRight w:val="0"/>
              <w:marTop w:val="0"/>
              <w:marBottom w:val="0"/>
              <w:divBdr>
                <w:top w:val="none" w:sz="0" w:space="0" w:color="auto"/>
                <w:left w:val="none" w:sz="0" w:space="0" w:color="auto"/>
                <w:bottom w:val="none" w:sz="0" w:space="0" w:color="auto"/>
                <w:right w:val="none" w:sz="0" w:space="0" w:color="auto"/>
              </w:divBdr>
            </w:div>
            <w:div w:id="770053412">
              <w:marLeft w:val="0"/>
              <w:marRight w:val="0"/>
              <w:marTop w:val="0"/>
              <w:marBottom w:val="0"/>
              <w:divBdr>
                <w:top w:val="none" w:sz="0" w:space="0" w:color="auto"/>
                <w:left w:val="none" w:sz="0" w:space="0" w:color="auto"/>
                <w:bottom w:val="none" w:sz="0" w:space="0" w:color="auto"/>
                <w:right w:val="none" w:sz="0" w:space="0" w:color="auto"/>
              </w:divBdr>
            </w:div>
            <w:div w:id="29495281">
              <w:marLeft w:val="0"/>
              <w:marRight w:val="0"/>
              <w:marTop w:val="0"/>
              <w:marBottom w:val="0"/>
              <w:divBdr>
                <w:top w:val="none" w:sz="0" w:space="0" w:color="auto"/>
                <w:left w:val="none" w:sz="0" w:space="0" w:color="auto"/>
                <w:bottom w:val="none" w:sz="0" w:space="0" w:color="auto"/>
                <w:right w:val="none" w:sz="0" w:space="0" w:color="auto"/>
              </w:divBdr>
            </w:div>
            <w:div w:id="466164505">
              <w:marLeft w:val="0"/>
              <w:marRight w:val="0"/>
              <w:marTop w:val="0"/>
              <w:marBottom w:val="0"/>
              <w:divBdr>
                <w:top w:val="none" w:sz="0" w:space="0" w:color="auto"/>
                <w:left w:val="none" w:sz="0" w:space="0" w:color="auto"/>
                <w:bottom w:val="none" w:sz="0" w:space="0" w:color="auto"/>
                <w:right w:val="none" w:sz="0" w:space="0" w:color="auto"/>
              </w:divBdr>
            </w:div>
            <w:div w:id="655767523">
              <w:marLeft w:val="0"/>
              <w:marRight w:val="0"/>
              <w:marTop w:val="0"/>
              <w:marBottom w:val="0"/>
              <w:divBdr>
                <w:top w:val="none" w:sz="0" w:space="0" w:color="auto"/>
                <w:left w:val="none" w:sz="0" w:space="0" w:color="auto"/>
                <w:bottom w:val="none" w:sz="0" w:space="0" w:color="auto"/>
                <w:right w:val="none" w:sz="0" w:space="0" w:color="auto"/>
              </w:divBdr>
            </w:div>
            <w:div w:id="256207840">
              <w:marLeft w:val="0"/>
              <w:marRight w:val="0"/>
              <w:marTop w:val="0"/>
              <w:marBottom w:val="0"/>
              <w:divBdr>
                <w:top w:val="none" w:sz="0" w:space="0" w:color="auto"/>
                <w:left w:val="none" w:sz="0" w:space="0" w:color="auto"/>
                <w:bottom w:val="none" w:sz="0" w:space="0" w:color="auto"/>
                <w:right w:val="none" w:sz="0" w:space="0" w:color="auto"/>
              </w:divBdr>
            </w:div>
            <w:div w:id="561257654">
              <w:marLeft w:val="0"/>
              <w:marRight w:val="0"/>
              <w:marTop w:val="0"/>
              <w:marBottom w:val="0"/>
              <w:divBdr>
                <w:top w:val="none" w:sz="0" w:space="0" w:color="auto"/>
                <w:left w:val="none" w:sz="0" w:space="0" w:color="auto"/>
                <w:bottom w:val="none" w:sz="0" w:space="0" w:color="auto"/>
                <w:right w:val="none" w:sz="0" w:space="0" w:color="auto"/>
              </w:divBdr>
            </w:div>
            <w:div w:id="251284175">
              <w:marLeft w:val="0"/>
              <w:marRight w:val="0"/>
              <w:marTop w:val="0"/>
              <w:marBottom w:val="0"/>
              <w:divBdr>
                <w:top w:val="none" w:sz="0" w:space="0" w:color="auto"/>
                <w:left w:val="none" w:sz="0" w:space="0" w:color="auto"/>
                <w:bottom w:val="none" w:sz="0" w:space="0" w:color="auto"/>
                <w:right w:val="none" w:sz="0" w:space="0" w:color="auto"/>
              </w:divBdr>
            </w:div>
            <w:div w:id="378870052">
              <w:marLeft w:val="0"/>
              <w:marRight w:val="0"/>
              <w:marTop w:val="0"/>
              <w:marBottom w:val="0"/>
              <w:divBdr>
                <w:top w:val="none" w:sz="0" w:space="0" w:color="auto"/>
                <w:left w:val="none" w:sz="0" w:space="0" w:color="auto"/>
                <w:bottom w:val="none" w:sz="0" w:space="0" w:color="auto"/>
                <w:right w:val="none" w:sz="0" w:space="0" w:color="auto"/>
              </w:divBdr>
            </w:div>
            <w:div w:id="1989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ial.ly/2011/03/flattening-the-eart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relscience.org/2013/05/30/this-is-how-i-did-it-mapping-in-r-with-ggplot2/" TargetMode="External"/><Relationship Id="rId5" Type="http://schemas.openxmlformats.org/officeDocument/2006/relationships/hyperlink" Target="http://cran.r-project.org/web/packages/raster/vignettes/Rast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2B5F7608.dotm</Template>
  <TotalTime>19</TotalTime>
  <Pages>3</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Robin Lovelace</cp:lastModifiedBy>
  <cp:revision>5</cp:revision>
  <dcterms:created xsi:type="dcterms:W3CDTF">2014-05-01T19:33:00Z</dcterms:created>
  <dcterms:modified xsi:type="dcterms:W3CDTF">2014-05-01T19:52:00Z</dcterms:modified>
</cp:coreProperties>
</file>